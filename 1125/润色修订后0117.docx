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71BE9" w14:textId="5FF86B79" w:rsidR="00687965" w:rsidRPr="0058074C" w:rsidRDefault="001F1C16" w:rsidP="004D66AC">
      <w:pPr>
        <w:jc w:val="center"/>
        <w:rPr>
          <w:rFonts w:ascii="Times New Roman" w:hAnsi="Times New Roman" w:cs="Times New Roman"/>
        </w:rPr>
      </w:pPr>
      <w:commentRangeStart w:id="0"/>
      <w:r w:rsidRPr="0058074C">
        <w:rPr>
          <w:rFonts w:ascii="Times New Roman" w:hAnsi="Times New Roman" w:cs="Times New Roman"/>
        </w:rPr>
        <w:t>C</w:t>
      </w:r>
      <w:commentRangeEnd w:id="0"/>
      <w:r w:rsidR="004F7023" w:rsidRPr="0058074C">
        <w:rPr>
          <w:rStyle w:val="af"/>
          <w:rFonts w:ascii="Times New Roman" w:hAnsi="Times New Roman" w:cs="Times New Roman"/>
        </w:rPr>
        <w:commentReference w:id="0"/>
      </w:r>
      <w:r w:rsidRPr="0058074C">
        <w:rPr>
          <w:rFonts w:ascii="Times New Roman" w:hAnsi="Times New Roman" w:cs="Times New Roman"/>
        </w:rPr>
        <w:t xml:space="preserve">ascading detection model for </w:t>
      </w:r>
      <w:r w:rsidR="00426137" w:rsidRPr="0058074C">
        <w:rPr>
          <w:rFonts w:ascii="Times New Roman" w:hAnsi="Times New Roman" w:cs="Times New Roman"/>
        </w:rPr>
        <w:t>apnea</w:t>
      </w:r>
      <w:r w:rsidR="003C5026" w:rsidRPr="0058074C">
        <w:rPr>
          <w:rFonts w:ascii="Times New Roman" w:hAnsi="Times New Roman" w:cs="Times New Roman"/>
        </w:rPr>
        <w:t>-</w:t>
      </w:r>
      <w:r w:rsidR="00426137" w:rsidRPr="0058074C">
        <w:rPr>
          <w:rFonts w:ascii="Times New Roman" w:hAnsi="Times New Roman" w:cs="Times New Roman"/>
        </w:rPr>
        <w:t>hypopnea</w:t>
      </w:r>
      <w:r w:rsidRPr="0058074C">
        <w:rPr>
          <w:rFonts w:ascii="Times New Roman" w:hAnsi="Times New Roman" w:cs="Times New Roman"/>
        </w:rPr>
        <w:t xml:space="preserve"> </w:t>
      </w:r>
      <w:r w:rsidR="001C4D2A" w:rsidRPr="0058074C">
        <w:rPr>
          <w:rFonts w:ascii="Times New Roman" w:hAnsi="Times New Roman" w:cs="Times New Roman"/>
        </w:rPr>
        <w:t>events</w:t>
      </w:r>
      <w:r w:rsidRPr="0058074C">
        <w:rPr>
          <w:rFonts w:ascii="Times New Roman" w:hAnsi="Times New Roman" w:cs="Times New Roman"/>
        </w:rPr>
        <w:t xml:space="preserve"> based on </w:t>
      </w:r>
      <w:r w:rsidR="003C5026" w:rsidRPr="0058074C">
        <w:rPr>
          <w:rFonts w:ascii="Times New Roman" w:hAnsi="Times New Roman" w:cs="Times New Roman"/>
        </w:rPr>
        <w:t>nasal flow</w:t>
      </w:r>
      <w:r w:rsidRPr="0058074C">
        <w:rPr>
          <w:rFonts w:ascii="Times New Roman" w:hAnsi="Times New Roman" w:cs="Times New Roman"/>
        </w:rPr>
        <w:t xml:space="preserve"> and arterial blood oxygen saturation</w:t>
      </w:r>
    </w:p>
    <w:p w14:paraId="6607868D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1C560510" w14:textId="77777777" w:rsidR="00A6539F" w:rsidRPr="00A6539F" w:rsidRDefault="00A6539F" w:rsidP="00A6539F">
      <w:pPr>
        <w:jc w:val="center"/>
        <w:rPr>
          <w:rFonts w:ascii="Times New Roman" w:hAnsi="Times New Roman" w:cs="Times New Roman"/>
          <w:szCs w:val="21"/>
        </w:rPr>
      </w:pPr>
      <w:r w:rsidRPr="00A6539F">
        <w:rPr>
          <w:rFonts w:ascii="Times New Roman" w:hAnsi="Times New Roman" w:cs="Times New Roman"/>
          <w:szCs w:val="21"/>
        </w:rPr>
        <w:t xml:space="preserve">Hui Yu </w:t>
      </w:r>
      <w:r w:rsidRPr="00A6539F">
        <w:rPr>
          <w:rFonts w:ascii="Times New Roman" w:hAnsi="Times New Roman" w:cs="Times New Roman"/>
          <w:szCs w:val="21"/>
          <w:vertAlign w:val="superscript"/>
        </w:rPr>
        <w:t>1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Chenyang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Deng </w:t>
      </w:r>
      <w:r w:rsidRPr="00A6539F">
        <w:rPr>
          <w:rFonts w:ascii="Times New Roman" w:hAnsi="Times New Roman" w:cs="Times New Roman"/>
          <w:szCs w:val="21"/>
          <w:vertAlign w:val="superscript"/>
        </w:rPr>
        <w:t>2</w:t>
      </w:r>
      <w:bookmarkStart w:id="1" w:name="OLE_LINK274"/>
      <w:bookmarkStart w:id="2" w:name="OLE_LINK275"/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Jinglai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Sun</w:t>
      </w:r>
      <w:r w:rsidRPr="00A6539F">
        <w:rPr>
          <w:rFonts w:ascii="Times New Roman" w:hAnsi="Times New Roman" w:cs="Times New Roman"/>
          <w:szCs w:val="21"/>
        </w:rPr>
        <w:softHyphen/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3</w:t>
      </w:r>
      <w:r w:rsidRPr="00A6539F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A6539F">
        <w:rPr>
          <w:rFonts w:ascii="Times New Roman" w:hAnsi="Times New Roman" w:cs="Times New Roman"/>
          <w:szCs w:val="21"/>
        </w:rPr>
        <w:t>Yanjin</w:t>
      </w:r>
      <w:proofErr w:type="spellEnd"/>
      <w:r w:rsidRPr="00A6539F">
        <w:rPr>
          <w:rFonts w:ascii="Times New Roman" w:hAnsi="Times New Roman" w:cs="Times New Roman"/>
          <w:szCs w:val="21"/>
        </w:rPr>
        <w:t xml:space="preserve"> Chen</w:t>
      </w:r>
      <w:r w:rsidRPr="00A6539F">
        <w:rPr>
          <w:rFonts w:ascii="Times New Roman" w:hAnsi="Times New Roman" w:cs="Times New Roman"/>
          <w:szCs w:val="21"/>
          <w:vertAlign w:val="superscript"/>
        </w:rPr>
        <w:t xml:space="preserve"> 4</w:t>
      </w:r>
      <w:r w:rsidRPr="00A6539F">
        <w:rPr>
          <w:rFonts w:ascii="Times New Roman" w:hAnsi="Times New Roman" w:cs="Times New Roman"/>
          <w:szCs w:val="21"/>
        </w:rPr>
        <w:t xml:space="preserve"> and Yuzhen Cao</w:t>
      </w:r>
      <w:bookmarkEnd w:id="1"/>
      <w:bookmarkEnd w:id="2"/>
      <w:r w:rsidRPr="00A6539F">
        <w:rPr>
          <w:rFonts w:ascii="Times New Roman" w:hAnsi="Times New Roman" w:cs="Times New Roman"/>
          <w:szCs w:val="21"/>
        </w:rPr>
        <w:t xml:space="preserve"> </w:t>
      </w:r>
      <w:r w:rsidRPr="00A6539F">
        <w:rPr>
          <w:rFonts w:ascii="Times New Roman" w:hAnsi="Times New Roman" w:cs="Times New Roman"/>
          <w:szCs w:val="21"/>
          <w:vertAlign w:val="superscript"/>
        </w:rPr>
        <w:t>5*</w:t>
      </w:r>
    </w:p>
    <w:p w14:paraId="2B0CE7E4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1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3" w:name="OLE_LINK44"/>
      <w:bookmarkStart w:id="4" w:name="OLE_LINK45"/>
      <w:bookmarkStart w:id="5" w:name="OLE_LINK42"/>
      <w:bookmarkStart w:id="6" w:name="OLE_LINK43"/>
      <w:bookmarkStart w:id="7" w:name="OLE_LINK47"/>
      <w:bookmarkStart w:id="8" w:name="OLE_LINK4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</w:t>
      </w:r>
      <w:bookmarkEnd w:id="3"/>
      <w:bookmarkEnd w:id="4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 University</w:t>
      </w:r>
      <w:bookmarkEnd w:id="5"/>
      <w:bookmarkEnd w:id="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</w:t>
      </w:r>
      <w:bookmarkEnd w:id="7"/>
      <w:bookmarkEnd w:id="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</w:p>
    <w:p w14:paraId="2928EEB2" w14:textId="3B7ECFA0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2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2259E67A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hAnsi="Times New Roman"/>
          <w:color w:val="auto"/>
          <w:sz w:val="21"/>
          <w:szCs w:val="21"/>
          <w:vertAlign w:val="superscript"/>
        </w:rPr>
        <w:t>3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9" w:name="OLE_LINK30"/>
      <w:bookmarkStart w:id="10" w:name="OLE_LINK31"/>
      <w:bookmarkStart w:id="11" w:name="OLE_LINK32"/>
      <w:bookmarkStart w:id="12" w:name="OLE_LINK33"/>
      <w:bookmarkStart w:id="13" w:name="OLE_LINK20"/>
      <w:bookmarkStart w:id="14" w:name="OLE_LINK23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Department of Biomedical Engineering, Tianjin University</w:t>
      </w:r>
      <w:bookmarkEnd w:id="9"/>
      <w:bookmarkEnd w:id="1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 xml:space="preserve">, </w:t>
      </w:r>
      <w:bookmarkStart w:id="15" w:name="OLE_LINK26"/>
      <w:bookmarkStart w:id="16" w:name="OLE_LINK27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</w:t>
      </w:r>
      <w:bookmarkEnd w:id="11"/>
      <w:bookmarkEnd w:id="12"/>
      <w:bookmarkEnd w:id="15"/>
      <w:bookmarkEnd w:id="16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China</w:t>
      </w:r>
      <w:bookmarkEnd w:id="13"/>
      <w:bookmarkEnd w:id="14"/>
    </w:p>
    <w:p w14:paraId="6DEB988E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  <w:lang w:eastAsia="zh-CN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4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bookmarkStart w:id="17" w:name="OLE_LINK69"/>
      <w:bookmarkStart w:id="18" w:name="OLE_LINK70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Tianjin Hospital of ITCWM Nankai Hospital</w:t>
      </w:r>
      <w:bookmarkEnd w:id="17"/>
      <w:bookmarkEnd w:id="18"/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</w:t>
      </w:r>
    </w:p>
    <w:p w14:paraId="02486F4F" w14:textId="77777777" w:rsidR="00A6539F" w:rsidRPr="00A6539F" w:rsidRDefault="00A6539F" w:rsidP="00A6539F">
      <w:pPr>
        <w:pStyle w:val="MDPI16affiliation"/>
        <w:jc w:val="center"/>
        <w:rPr>
          <w:rFonts w:ascii="Times New Roman" w:hAnsi="Times New Roman"/>
          <w:color w:val="auto"/>
          <w:sz w:val="21"/>
          <w:szCs w:val="21"/>
        </w:rPr>
      </w:pPr>
      <w:r w:rsidRPr="00A6539F">
        <w:rPr>
          <w:rFonts w:ascii="Times New Roman" w:eastAsia="宋体" w:hAnsi="Times New Roman"/>
          <w:color w:val="auto"/>
          <w:sz w:val="21"/>
          <w:szCs w:val="21"/>
          <w:vertAlign w:val="superscript"/>
          <w:lang w:eastAsia="zh-CN"/>
        </w:rPr>
        <w:t>5</w:t>
      </w:r>
      <w:r w:rsidRPr="00A6539F">
        <w:rPr>
          <w:rFonts w:ascii="Times New Roman" w:hAnsi="Times New Roman"/>
          <w:color w:val="auto"/>
          <w:sz w:val="21"/>
          <w:szCs w:val="21"/>
        </w:rPr>
        <w:tab/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Department of Biomedical Engineering, Tianjin University</w:t>
      </w:r>
      <w:r w:rsidRPr="00A6539F">
        <w:rPr>
          <w:rFonts w:ascii="Times New Roman" w:eastAsia="宋体" w:hAnsi="Times New Roman"/>
          <w:color w:val="auto"/>
          <w:sz w:val="21"/>
          <w:szCs w:val="21"/>
          <w:lang w:eastAsia="zh-CN"/>
        </w:rPr>
        <w:t>, Tianjin, China,</w:t>
      </w:r>
      <w:r w:rsidRPr="00A6539F">
        <w:rPr>
          <w:rFonts w:ascii="Times New Roman" w:hAnsi="Times New Roman"/>
          <w:color w:val="auto"/>
          <w:sz w:val="21"/>
          <w:szCs w:val="21"/>
        </w:rPr>
        <w:t xml:space="preserve"> </w:t>
      </w:r>
      <w:bookmarkStart w:id="19" w:name="OLE_LINK34"/>
      <w:bookmarkStart w:id="20" w:name="OLE_LINK35"/>
      <w:bookmarkStart w:id="21" w:name="OLE_LINK36"/>
      <w:bookmarkStart w:id="22" w:name="OLE_LINK37"/>
      <w:r w:rsidRPr="00A6539F">
        <w:rPr>
          <w:rFonts w:ascii="Times New Roman" w:hAnsi="Times New Roman"/>
          <w:color w:val="auto"/>
          <w:sz w:val="21"/>
          <w:szCs w:val="21"/>
        </w:rPr>
        <w:t>Tel: 086-</w:t>
      </w:r>
      <w:r w:rsidRPr="00A6539F">
        <w:rPr>
          <w:rFonts w:ascii="Times New Roman" w:eastAsia="微软雅黑" w:hAnsi="Times New Roman"/>
          <w:color w:val="auto"/>
          <w:sz w:val="21"/>
          <w:szCs w:val="21"/>
        </w:rPr>
        <w:t xml:space="preserve">022-27406546, E-mail: </w:t>
      </w:r>
      <w:r w:rsidRPr="00A6539F">
        <w:rPr>
          <w:rFonts w:ascii="Times New Roman" w:hAnsi="Times New Roman"/>
          <w:color w:val="auto"/>
          <w:sz w:val="21"/>
          <w:szCs w:val="21"/>
          <w:lang w:eastAsia="zh-CN"/>
        </w:rPr>
        <w:t>yzcao@tju.edu.cn</w:t>
      </w:r>
      <w:bookmarkEnd w:id="19"/>
      <w:bookmarkEnd w:id="20"/>
      <w:bookmarkEnd w:id="21"/>
      <w:bookmarkEnd w:id="22"/>
    </w:p>
    <w:p w14:paraId="26D5AD19" w14:textId="77777777" w:rsidR="00741762" w:rsidRPr="00A6539F" w:rsidRDefault="00741762" w:rsidP="00993676">
      <w:pPr>
        <w:jc w:val="left"/>
        <w:rPr>
          <w:rFonts w:ascii="Times New Roman" w:hAnsi="Times New Roman" w:cs="Times New Roman"/>
          <w:b/>
        </w:rPr>
      </w:pPr>
    </w:p>
    <w:p w14:paraId="0A9A722A" w14:textId="488B0E58" w:rsidR="00993676" w:rsidRPr="00DE281B" w:rsidRDefault="00954002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Abstract</w:t>
      </w:r>
      <w:bookmarkStart w:id="23" w:name="_GoBack"/>
      <w:bookmarkEnd w:id="23"/>
    </w:p>
    <w:p w14:paraId="75A90815" w14:textId="01D5C188" w:rsidR="00597550" w:rsidRPr="00353B4C" w:rsidRDefault="004F7023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  <w:i/>
        </w:rPr>
        <w:t>Purpose</w:t>
      </w:r>
    </w:p>
    <w:p w14:paraId="7B3889E9" w14:textId="4B66254F" w:rsidR="00597550" w:rsidRPr="00353B4C" w:rsidRDefault="00FC2B20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 (SAHS) seriously affect</w:t>
      </w:r>
      <w:r w:rsidR="00D13FD0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sleep quality</w:t>
      </w:r>
      <w:r w:rsidR="00C2533A" w:rsidRPr="00353B4C">
        <w:rPr>
          <w:rFonts w:ascii="Times New Roman" w:hAnsi="Times New Roman" w:cs="Times New Roman"/>
        </w:rPr>
        <w:t>.</w:t>
      </w:r>
      <w:r w:rsidRPr="00353B4C">
        <w:rPr>
          <w:rFonts w:ascii="Times New Roman" w:hAnsi="Times New Roman" w:cs="Times New Roman"/>
        </w:rPr>
        <w:t xml:space="preserve"> In recent years, </w:t>
      </w:r>
      <w:r w:rsidR="003D1DE5" w:rsidRPr="00353B4C">
        <w:rPr>
          <w:rFonts w:ascii="Times New Roman" w:hAnsi="Times New Roman" w:cs="Times New Roman"/>
        </w:rPr>
        <w:t>much</w:t>
      </w:r>
      <w:r w:rsidRPr="00353B4C">
        <w:rPr>
          <w:rFonts w:ascii="Times New Roman" w:hAnsi="Times New Roman" w:cs="Times New Roman"/>
        </w:rPr>
        <w:t xml:space="preserve"> </w:t>
      </w:r>
      <w:r w:rsidR="008E14E9" w:rsidRPr="00353B4C">
        <w:rPr>
          <w:rFonts w:ascii="Times New Roman" w:hAnsi="Times New Roman" w:cs="Times New Roman"/>
        </w:rPr>
        <w:t>research</w:t>
      </w:r>
      <w:r w:rsidR="003D1DE5" w:rsidRPr="00353B4C">
        <w:rPr>
          <w:rFonts w:ascii="Times New Roman" w:hAnsi="Times New Roman" w:cs="Times New Roman"/>
        </w:rPr>
        <w:t xml:space="preserve"> has focused on</w:t>
      </w:r>
      <w:r w:rsidR="008E14E9" w:rsidRPr="00353B4C">
        <w:rPr>
          <w:rFonts w:ascii="Times New Roman" w:hAnsi="Times New Roman" w:cs="Times New Roman"/>
        </w:rPr>
        <w:t xml:space="preserve"> the detection of SAHS </w:t>
      </w:r>
      <w:r w:rsidRPr="00353B4C">
        <w:rPr>
          <w:rFonts w:ascii="Times New Roman" w:hAnsi="Times New Roman" w:cs="Times New Roman"/>
        </w:rPr>
        <w:t xml:space="preserve">using various physiological signals and algorithms. However, there are still some limitations such as low detection resolution. </w:t>
      </w:r>
    </w:p>
    <w:p w14:paraId="22B9A785" w14:textId="343EEC2A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Method</w:t>
      </w:r>
      <w:r w:rsidR="00844253" w:rsidRPr="00353B4C">
        <w:rPr>
          <w:rFonts w:ascii="Times New Roman" w:hAnsi="Times New Roman" w:cs="Times New Roman"/>
          <w:i/>
        </w:rPr>
        <w:t>s</w:t>
      </w:r>
    </w:p>
    <w:p w14:paraId="53AB45D5" w14:textId="4A0C4413" w:rsidR="00597550" w:rsidRPr="00353B4C" w:rsidRDefault="00A23D1B" w:rsidP="0099367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60 s detector and a 10 s detector were cascaded </w:t>
      </w:r>
      <w:r w:rsidR="009D13A6">
        <w:rPr>
          <w:rFonts w:ascii="Times New Roman" w:hAnsi="Times New Roman" w:cs="Times New Roman"/>
        </w:rPr>
        <w:t xml:space="preserve">to improve the detection resolution for apnea-hypopnea (AH) events. Random forests were adopted for classification of </w:t>
      </w:r>
      <w:r w:rsidR="002B6114">
        <w:rPr>
          <w:rFonts w:ascii="Times New Roman" w:hAnsi="Times New Roman" w:cs="Times New Roman"/>
        </w:rPr>
        <w:t>data</w:t>
      </w:r>
      <w:r w:rsidR="009D13A6">
        <w:rPr>
          <w:rFonts w:ascii="Times New Roman" w:hAnsi="Times New Roman" w:cs="Times New Roman"/>
        </w:rPr>
        <w:t xml:space="preserve"> segments based on </w:t>
      </w:r>
      <w:r w:rsidR="00FE241A" w:rsidRPr="00353B4C">
        <w:rPr>
          <w:rFonts w:ascii="Times New Roman" w:hAnsi="Times New Roman" w:cs="Times New Roman"/>
        </w:rPr>
        <w:t xml:space="preserve">morphological features extracted from </w:t>
      </w:r>
      <w:r w:rsidR="003C5026" w:rsidRPr="00353B4C">
        <w:rPr>
          <w:rFonts w:ascii="Times New Roman" w:hAnsi="Times New Roman" w:cs="Times New Roman"/>
        </w:rPr>
        <w:t>nasal flow</w:t>
      </w:r>
      <w:r w:rsidR="00FE241A" w:rsidRPr="00353B4C">
        <w:rPr>
          <w:rFonts w:ascii="Times New Roman" w:hAnsi="Times New Roman" w:cs="Times New Roman"/>
        </w:rPr>
        <w:t xml:space="preserve"> and arterial blood oxygen saturation (SpO</w:t>
      </w:r>
      <w:r w:rsidR="00FE241A" w:rsidRPr="00353B4C">
        <w:rPr>
          <w:rFonts w:ascii="Times New Roman" w:hAnsi="Times New Roman" w:cs="Times New Roman"/>
          <w:vertAlign w:val="subscript"/>
        </w:rPr>
        <w:t>2</w:t>
      </w:r>
      <w:r w:rsidR="00FE241A" w:rsidRPr="00353B4C">
        <w:rPr>
          <w:rFonts w:ascii="Times New Roman" w:hAnsi="Times New Roman" w:cs="Times New Roman"/>
        </w:rPr>
        <w:t xml:space="preserve">). </w:t>
      </w:r>
      <w:r w:rsidR="002B6114">
        <w:rPr>
          <w:rFonts w:ascii="Times New Roman" w:hAnsi="Times New Roman" w:cs="Times New Roman"/>
        </w:rPr>
        <w:t>The start and end time of every AH event could be predicted.</w:t>
      </w:r>
    </w:p>
    <w:p w14:paraId="2FE23F77" w14:textId="77777777" w:rsidR="00597550" w:rsidRPr="00353B4C" w:rsidRDefault="00597550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Results</w:t>
      </w:r>
    </w:p>
    <w:p w14:paraId="1824A354" w14:textId="020942CA" w:rsidR="00FD6C3F" w:rsidRPr="00353B4C" w:rsidRDefault="00FB1C9C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For the more than 280,000 </w:t>
      </w:r>
      <w:r w:rsidR="00AC0CF4" w:rsidRPr="00316B7B">
        <w:rPr>
          <w:rFonts w:ascii="Times New Roman" w:hAnsi="Times New Roman" w:cs="Times New Roman"/>
        </w:rPr>
        <w:t>10</w:t>
      </w:r>
      <w:r w:rsidR="00486B52">
        <w:rPr>
          <w:rFonts w:ascii="Times New Roman" w:hAnsi="Times New Roman" w:cs="Times New Roman"/>
        </w:rPr>
        <w:t xml:space="preserve"> </w:t>
      </w:r>
      <w:r w:rsidR="00412489" w:rsidRPr="00353B4C">
        <w:rPr>
          <w:rFonts w:ascii="Times New Roman" w:hAnsi="Times New Roman" w:cs="Times New Roman"/>
        </w:rPr>
        <w:t>s</w:t>
      </w:r>
      <w:r w:rsidRPr="00353B4C">
        <w:rPr>
          <w:rFonts w:ascii="Times New Roman" w:hAnsi="Times New Roman" w:cs="Times New Roman"/>
        </w:rPr>
        <w:t xml:space="preserve"> segments in the database, the cascading detection model reached an accuracy of 89.0%. </w:t>
      </w:r>
      <w:r w:rsidR="003D1DE5" w:rsidRPr="00353B4C">
        <w:rPr>
          <w:rFonts w:ascii="Times New Roman" w:hAnsi="Times New Roman" w:cs="Times New Roman"/>
        </w:rPr>
        <w:t>F</w:t>
      </w:r>
      <w:r w:rsidRPr="00353B4C">
        <w:rPr>
          <w:rFonts w:ascii="Times New Roman" w:hAnsi="Times New Roman" w:cs="Times New Roman"/>
        </w:rPr>
        <w:t xml:space="preserve">or more than 1800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, </w:t>
      </w:r>
      <w:r w:rsidR="00FE241A" w:rsidRPr="00353B4C">
        <w:rPr>
          <w:rFonts w:ascii="Times New Roman" w:hAnsi="Times New Roman" w:cs="Times New Roman"/>
        </w:rPr>
        <w:t xml:space="preserve">it </w:t>
      </w:r>
      <w:r w:rsidRPr="00353B4C">
        <w:rPr>
          <w:rFonts w:ascii="Times New Roman" w:hAnsi="Times New Roman" w:cs="Times New Roman"/>
        </w:rPr>
        <w:t xml:space="preserve">achieved </w:t>
      </w:r>
      <w:r w:rsidR="00005389" w:rsidRPr="00353B4C">
        <w:rPr>
          <w:rFonts w:ascii="Times New Roman" w:hAnsi="Times New Roman" w:cs="Times New Roman"/>
        </w:rPr>
        <w:t>a sensitivity of 82.8%, while the Pearson</w:t>
      </w:r>
      <w:proofErr w:type="gramStart"/>
      <w:r w:rsidR="008653C2">
        <w:rPr>
          <w:rFonts w:ascii="Times New Roman" w:hAnsi="Times New Roman" w:cs="Times New Roman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correlation coefficient between estimated </w:t>
      </w:r>
      <w:r w:rsidR="003D1DE5" w:rsidRPr="00353B4C">
        <w:rPr>
          <w:rFonts w:ascii="Times New Roman" w:hAnsi="Times New Roman" w:cs="Times New Roman"/>
        </w:rPr>
        <w:t xml:space="preserve">AH </w:t>
      </w:r>
      <w:r w:rsidR="00005389" w:rsidRPr="00353B4C">
        <w:rPr>
          <w:rFonts w:ascii="Times New Roman" w:hAnsi="Times New Roman" w:cs="Times New Roman"/>
        </w:rPr>
        <w:t xml:space="preserve">index (AHI) and reference AHI was 0.98. </w:t>
      </w:r>
      <w:r w:rsidR="003D1DE5" w:rsidRPr="00353B4C">
        <w:rPr>
          <w:rFonts w:ascii="Times New Roman" w:hAnsi="Times New Roman" w:cs="Times New Roman"/>
        </w:rPr>
        <w:t>In</w:t>
      </w:r>
      <w:r w:rsidR="00005389" w:rsidRPr="00353B4C">
        <w:rPr>
          <w:rFonts w:ascii="Times New Roman" w:hAnsi="Times New Roman" w:cs="Times New Roman"/>
        </w:rPr>
        <w:t xml:space="preserve"> the diagnosis of SAHS severity, the proposed method exhibited </w:t>
      </w:r>
      <w:r w:rsidR="003C5026" w:rsidRPr="00353B4C">
        <w:rPr>
          <w:rFonts w:ascii="Times New Roman" w:hAnsi="Times New Roman" w:cs="Times New Roman"/>
        </w:rPr>
        <w:t xml:space="preserve">a </w:t>
      </w:r>
      <w:r w:rsidR="00005389" w:rsidRPr="00353B4C">
        <w:rPr>
          <w:rFonts w:ascii="Times New Roman" w:hAnsi="Times New Roman" w:cs="Times New Roman"/>
        </w:rPr>
        <w:t>performance with a Cohen</w:t>
      </w:r>
      <w:proofErr w:type="gramStart"/>
      <w:r w:rsidR="00005389" w:rsidRPr="00353B4C">
        <w:rPr>
          <w:rFonts w:ascii="Times New Roman" w:hAnsi="Times New Roman" w:cs="Times New Roman" w:hint="eastAsia"/>
        </w:rPr>
        <w:t>’</w:t>
      </w:r>
      <w:proofErr w:type="gramEnd"/>
      <w:r w:rsidR="00005389" w:rsidRPr="00353B4C">
        <w:rPr>
          <w:rFonts w:ascii="Times New Roman" w:hAnsi="Times New Roman" w:cs="Times New Roman"/>
        </w:rPr>
        <w:t xml:space="preserve">s </w:t>
      </w:r>
      <w:r w:rsidR="00D13FD0" w:rsidRPr="00353B4C">
        <w:rPr>
          <w:rFonts w:ascii="Times New Roman" w:hAnsi="Times New Roman" w:cs="Times New Roman"/>
        </w:rPr>
        <w:t>k</w:t>
      </w:r>
      <w:r w:rsidR="00005389" w:rsidRPr="00353B4C">
        <w:rPr>
          <w:rFonts w:ascii="Times New Roman" w:hAnsi="Times New Roman" w:cs="Times New Roman"/>
        </w:rPr>
        <w:t>appa coefficient of 0.83</w:t>
      </w:r>
      <w:r w:rsidR="00FD6C3F" w:rsidRPr="00353B4C">
        <w:rPr>
          <w:rFonts w:ascii="Times New Roman" w:hAnsi="Times New Roman" w:cs="Times New Roman"/>
        </w:rPr>
        <w:t>.</w:t>
      </w:r>
      <w:r w:rsidR="00005389" w:rsidRPr="00353B4C">
        <w:rPr>
          <w:rFonts w:ascii="Times New Roman" w:hAnsi="Times New Roman" w:cs="Times New Roman"/>
        </w:rPr>
        <w:t xml:space="preserve"> </w:t>
      </w:r>
    </w:p>
    <w:p w14:paraId="71F3A9AC" w14:textId="77777777" w:rsidR="00FD6C3F" w:rsidRPr="00353B4C" w:rsidRDefault="00FD6C3F" w:rsidP="00993676">
      <w:pPr>
        <w:jc w:val="left"/>
        <w:rPr>
          <w:rFonts w:ascii="Times New Roman" w:hAnsi="Times New Roman" w:cs="Times New Roman"/>
          <w:i/>
        </w:rPr>
      </w:pPr>
      <w:r w:rsidRPr="00353B4C">
        <w:rPr>
          <w:rFonts w:ascii="Times New Roman" w:hAnsi="Times New Roman" w:cs="Times New Roman"/>
          <w:i/>
        </w:rPr>
        <w:t>Conclusions</w:t>
      </w:r>
    </w:p>
    <w:p w14:paraId="74775F64" w14:textId="12F0E87F" w:rsidR="00FB1C9C" w:rsidRPr="00353B4C" w:rsidRDefault="00FD6C3F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The cascading detection model is able to predict </w:t>
      </w:r>
      <w:r w:rsidR="003C5026" w:rsidRPr="00353B4C">
        <w:rPr>
          <w:rFonts w:ascii="Times New Roman" w:hAnsi="Times New Roman" w:cs="Times New Roman"/>
        </w:rPr>
        <w:t>AH events</w:t>
      </w:r>
      <w:r w:rsidRPr="00353B4C">
        <w:rPr>
          <w:rFonts w:ascii="Times New Roman" w:hAnsi="Times New Roman" w:cs="Times New Roman"/>
        </w:rPr>
        <w:t xml:space="preserve"> and provide an estimat</w:t>
      </w:r>
      <w:r w:rsidR="00D13FD0" w:rsidRPr="00353B4C">
        <w:rPr>
          <w:rFonts w:ascii="Times New Roman" w:hAnsi="Times New Roman" w:cs="Times New Roman"/>
        </w:rPr>
        <w:t>e</w:t>
      </w:r>
      <w:r w:rsidRPr="00353B4C">
        <w:rPr>
          <w:rFonts w:ascii="Times New Roman" w:hAnsi="Times New Roman" w:cs="Times New Roman"/>
        </w:rPr>
        <w:t xml:space="preserve"> of AHI</w:t>
      </w:r>
      <w:r w:rsidR="00D13FD0" w:rsidRPr="00353B4C">
        <w:rPr>
          <w:rFonts w:ascii="Times New Roman" w:hAnsi="Times New Roman" w:cs="Times New Roman"/>
        </w:rPr>
        <w:t>. T</w:t>
      </w:r>
      <w:r w:rsidR="00C2533A" w:rsidRPr="00353B4C">
        <w:rPr>
          <w:rFonts w:ascii="Times New Roman" w:hAnsi="Times New Roman" w:cs="Times New Roman"/>
        </w:rPr>
        <w:t>he result</w:t>
      </w:r>
      <w:r w:rsidR="00D13FD0" w:rsidRPr="00353B4C">
        <w:rPr>
          <w:rFonts w:ascii="Times New Roman" w:hAnsi="Times New Roman" w:cs="Times New Roman"/>
        </w:rPr>
        <w:t>s</w:t>
      </w:r>
      <w:r w:rsidR="00005389" w:rsidRPr="00353B4C">
        <w:rPr>
          <w:rFonts w:ascii="Times New Roman" w:hAnsi="Times New Roman" w:cs="Times New Roman"/>
        </w:rPr>
        <w:t xml:space="preserve"> indicate </w:t>
      </w:r>
      <w:r w:rsidRPr="00353B4C">
        <w:rPr>
          <w:rFonts w:ascii="Times New Roman" w:hAnsi="Times New Roman" w:cs="Times New Roman"/>
        </w:rPr>
        <w:t xml:space="preserve">that </w:t>
      </w:r>
      <w:r w:rsidR="00005389" w:rsidRPr="00353B4C">
        <w:rPr>
          <w:rFonts w:ascii="Times New Roman" w:hAnsi="Times New Roman" w:cs="Times New Roman"/>
        </w:rPr>
        <w:t xml:space="preserve">it </w:t>
      </w:r>
      <w:r w:rsidR="003C5026" w:rsidRPr="00353B4C">
        <w:rPr>
          <w:rFonts w:ascii="Times New Roman" w:hAnsi="Times New Roman" w:cs="Times New Roman"/>
        </w:rPr>
        <w:t>has the potential to be a useful tool for SAHS diagnosis.</w:t>
      </w:r>
      <w:r w:rsidRPr="00353B4C">
        <w:rPr>
          <w:rFonts w:ascii="Times New Roman" w:hAnsi="Times New Roman" w:cs="Times New Roman"/>
        </w:rPr>
        <w:t xml:space="preserve"> </w:t>
      </w:r>
    </w:p>
    <w:p w14:paraId="41160DFB" w14:textId="06232430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</w:p>
    <w:p w14:paraId="0D2FFC4A" w14:textId="6386C053" w:rsidR="001C4D2A" w:rsidRPr="00DE281B" w:rsidRDefault="001C4D2A" w:rsidP="00993676">
      <w:pPr>
        <w:jc w:val="left"/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Keywords</w:t>
      </w:r>
    </w:p>
    <w:p w14:paraId="438D2617" w14:textId="3A2EA875" w:rsidR="001C4D2A" w:rsidRPr="00353B4C" w:rsidRDefault="001C4D2A" w:rsidP="00993676">
      <w:pPr>
        <w:jc w:val="left"/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>Sleep apnea and hypopnea syndrome, Apnea-hypopnea index, Polysomnography, Cascading detection model</w:t>
      </w:r>
      <w:r w:rsidR="003C5026" w:rsidRPr="00353B4C">
        <w:rPr>
          <w:rFonts w:ascii="Times New Roman" w:hAnsi="Times New Roman" w:cs="Times New Roman"/>
        </w:rPr>
        <w:t xml:space="preserve">, </w:t>
      </w:r>
      <w:r w:rsidR="00B05301" w:rsidRPr="00353B4C">
        <w:rPr>
          <w:rFonts w:ascii="Times New Roman" w:hAnsi="Times New Roman" w:cs="Times New Roman"/>
        </w:rPr>
        <w:t>Apnea-hypopnea events</w:t>
      </w:r>
    </w:p>
    <w:p w14:paraId="2255DC80" w14:textId="5CD7327B" w:rsidR="008653C2" w:rsidRDefault="008653C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9DC7BC" w14:textId="7E0D3A87" w:rsidR="00310DE6" w:rsidRPr="00DE281B" w:rsidRDefault="00954002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lastRenderedPageBreak/>
        <w:t>Introduction</w:t>
      </w:r>
    </w:p>
    <w:p w14:paraId="65B65E46" w14:textId="38F4433A" w:rsidR="00310DE6" w:rsidRPr="0058074C" w:rsidRDefault="00D21412" w:rsidP="00B63D17">
      <w:pPr>
        <w:rPr>
          <w:rFonts w:ascii="Times New Roman" w:hAnsi="Times New Roman" w:cs="Times New Roman"/>
        </w:rPr>
      </w:pPr>
      <w:r w:rsidRPr="00353B4C">
        <w:rPr>
          <w:rFonts w:ascii="Times New Roman" w:hAnsi="Times New Roman" w:cs="Times New Roman"/>
        </w:rPr>
        <w:t xml:space="preserve">Sleep apnea and hypopnea syndrome (SAHS) is a </w:t>
      </w:r>
      <w:r w:rsidR="00AF30F8" w:rsidRPr="00353B4C">
        <w:rPr>
          <w:rFonts w:ascii="Times New Roman" w:hAnsi="Times New Roman" w:cs="Times New Roman"/>
        </w:rPr>
        <w:t>prevalent</w:t>
      </w:r>
      <w:r w:rsidRPr="00353B4C">
        <w:rPr>
          <w:rFonts w:ascii="Times New Roman" w:hAnsi="Times New Roman" w:cs="Times New Roman"/>
        </w:rPr>
        <w:t xml:space="preserve"> sleep breathing disorder</w:t>
      </w:r>
      <w:r w:rsidR="00C2533A" w:rsidRPr="00353B4C">
        <w:rPr>
          <w:rFonts w:ascii="Times New Roman" w:hAnsi="Times New Roman" w:cs="Times New Roman"/>
        </w:rPr>
        <w:t xml:space="preserve"> in middle-aged people. </w:t>
      </w:r>
      <w:r w:rsidR="00AF30F8" w:rsidRPr="00353B4C">
        <w:rPr>
          <w:rFonts w:ascii="Times New Roman" w:hAnsi="Times New Roman" w:cs="Times New Roman"/>
        </w:rPr>
        <w:t xml:space="preserve">The gold standard for diagnosis of SAHS is to perform </w:t>
      </w:r>
      <w:r w:rsidR="00D13FD0" w:rsidRPr="00353B4C">
        <w:rPr>
          <w:rFonts w:ascii="Times New Roman" w:hAnsi="Times New Roman" w:cs="Times New Roman"/>
        </w:rPr>
        <w:t>p</w:t>
      </w:r>
      <w:r w:rsidR="00AF30F8" w:rsidRPr="00353B4C">
        <w:rPr>
          <w:rFonts w:ascii="Times New Roman" w:hAnsi="Times New Roman" w:cs="Times New Roman"/>
        </w:rPr>
        <w:t>olysomnography</w:t>
      </w:r>
      <w:r w:rsidR="008846F5" w:rsidRPr="00353B4C">
        <w:rPr>
          <w:rFonts w:ascii="Times New Roman" w:hAnsi="Times New Roman" w:cs="Times New Roman"/>
        </w:rPr>
        <w:t xml:space="preserve"> </w:t>
      </w:r>
      <w:r w:rsidR="00AF30F8" w:rsidRPr="00353B4C">
        <w:rPr>
          <w:rFonts w:ascii="Times New Roman" w:hAnsi="Times New Roman" w:cs="Times New Roman"/>
        </w:rPr>
        <w:t xml:space="preserve">(PSG) in </w:t>
      </w:r>
      <w:r w:rsidR="00D13FD0" w:rsidRPr="00353B4C">
        <w:rPr>
          <w:rFonts w:ascii="Times New Roman" w:hAnsi="Times New Roman" w:cs="Times New Roman"/>
        </w:rPr>
        <w:t xml:space="preserve">a </w:t>
      </w:r>
      <w:r w:rsidR="00AF30F8" w:rsidRPr="00353B4C">
        <w:rPr>
          <w:rFonts w:ascii="Times New Roman" w:hAnsi="Times New Roman" w:cs="Times New Roman"/>
        </w:rPr>
        <w:t>laboratory. However, PSG requires patients to sleep with many sensors for at least one night</w:t>
      </w:r>
      <w:r w:rsidR="00D13FD0" w:rsidRPr="00353B4C">
        <w:rPr>
          <w:rFonts w:ascii="Times New Roman" w:hAnsi="Times New Roman" w:cs="Times New Roman"/>
        </w:rPr>
        <w:t>, t</w:t>
      </w:r>
      <w:r w:rsidR="00AF30F8" w:rsidRPr="00353B4C">
        <w:rPr>
          <w:rFonts w:ascii="Times New Roman" w:hAnsi="Times New Roman" w:cs="Times New Roman"/>
        </w:rPr>
        <w:t>he scor</w:t>
      </w:r>
      <w:r w:rsidR="00D13FD0" w:rsidRPr="00353B4C">
        <w:rPr>
          <w:rFonts w:ascii="Times New Roman" w:hAnsi="Times New Roman" w:cs="Times New Roman"/>
        </w:rPr>
        <w:t>ing</w:t>
      </w:r>
      <w:r w:rsidR="00AF30F8" w:rsidRPr="00353B4C">
        <w:rPr>
          <w:rFonts w:ascii="Times New Roman" w:hAnsi="Times New Roman" w:cs="Times New Roman"/>
        </w:rPr>
        <w:t xml:space="preserve"> of </w:t>
      </w:r>
      <w:r w:rsidR="00B05301" w:rsidRPr="00353B4C">
        <w:rPr>
          <w:rFonts w:ascii="Times New Roman" w:hAnsi="Times New Roman" w:cs="Times New Roman"/>
        </w:rPr>
        <w:t>apnea-hypopnea (AH)</w:t>
      </w:r>
      <w:r w:rsidR="003C5026" w:rsidRPr="00353B4C">
        <w:rPr>
          <w:rFonts w:ascii="Times New Roman" w:hAnsi="Times New Roman" w:cs="Times New Roman"/>
        </w:rPr>
        <w:t xml:space="preserve"> events</w:t>
      </w:r>
      <w:r w:rsidR="00D13FD0" w:rsidRPr="00353B4C">
        <w:rPr>
          <w:rFonts w:ascii="Times New Roman" w:hAnsi="Times New Roman" w:cs="Times New Roman"/>
        </w:rPr>
        <w:t xml:space="preserve"> can take a long time</w:t>
      </w:r>
      <w:r w:rsidR="00AF30F8" w:rsidRPr="00353B4C">
        <w:rPr>
          <w:rFonts w:ascii="Times New Roman" w:hAnsi="Times New Roman" w:cs="Times New Roman"/>
        </w:rPr>
        <w:t>.</w:t>
      </w:r>
      <w:r w:rsidR="00D30201" w:rsidRPr="00353B4C">
        <w:rPr>
          <w:rFonts w:ascii="Times New Roman" w:hAnsi="Times New Roman" w:cs="Times New Roman"/>
        </w:rPr>
        <w:t xml:space="preserve"> Therefore, many researchers hope to simplify or replace PSG </w:t>
      </w:r>
      <w:r w:rsidR="00F6313B" w:rsidRPr="00353B4C">
        <w:rPr>
          <w:rFonts w:ascii="Times New Roman" w:hAnsi="Times New Roman" w:cs="Times New Roman"/>
        </w:rPr>
        <w:t xml:space="preserve">by </w:t>
      </w:r>
      <w:r w:rsidR="00D30201" w:rsidRPr="00353B4C">
        <w:rPr>
          <w:rFonts w:ascii="Times New Roman" w:hAnsi="Times New Roman" w:cs="Times New Roman"/>
        </w:rPr>
        <w:t>using a limited number of physiological signals. Electrocardiogram (ECG) was first</w:t>
      </w:r>
      <w:r w:rsidR="00C06EC3" w:rsidRPr="00353B4C">
        <w:rPr>
          <w:rFonts w:ascii="Times New Roman" w:hAnsi="Times New Roman" w:cs="Times New Roman"/>
        </w:rPr>
        <w:t xml:space="preserve"> studied for this purpose.</w:t>
      </w:r>
      <w:r w:rsidR="00D30201" w:rsidRPr="00353B4C">
        <w:rPr>
          <w:rFonts w:ascii="Times New Roman" w:hAnsi="Times New Roman" w:cs="Times New Roman"/>
        </w:rPr>
        <w:t xml:space="preserve"> </w:t>
      </w:r>
      <w:proofErr w:type="spellStart"/>
      <w:r w:rsidR="00D30201" w:rsidRPr="00353B4C">
        <w:rPr>
          <w:rFonts w:ascii="Times New Roman" w:hAnsi="Times New Roman" w:cs="Times New Roman"/>
        </w:rPr>
        <w:t>McNames</w:t>
      </w:r>
      <w:proofErr w:type="spellEnd"/>
      <w:r w:rsidR="00D30201" w:rsidRPr="00353B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&lt;EndNote&gt;&lt;Cite&gt;&lt;Author&gt;McNames&lt;/Author&gt;&lt;Year&gt;2000&lt;/Year&gt;&lt;RecNum&gt;20&lt;/RecNum&gt;&lt;DisplayText&gt;[1]&lt;/DisplayText&gt;&lt;record&gt;&lt;rec-number&gt;20&lt;/rec-number&gt;&lt;foreign-keys&gt;&lt;key app="EN" db-id="5zp0rzevixdad7eps2dpfwx9vfwwaafzs5ts" timestamp="1545054807"&gt;20&lt;/key&gt;&lt;/foreign-keys&gt;&lt;ref-type name="Book Section"&gt;5&lt;/ref-type&gt;&lt;contributors&gt;&lt;authors&gt;&lt;author&gt;McNames, J. N.&lt;/author&gt;&lt;author&gt;Fraser, A. M.&lt;/author&gt;&lt;author&gt;Ieee, Ieee&lt;/author&gt;&lt;/authors&gt;&lt;/contributors&gt;&lt;titles&gt;&lt;title&gt;Obstructive sleep apnea classification based on spectrogram patterns in the electrocardiogram&lt;/title&gt;&lt;secondary-title&gt;Computers in Cardiology 2000, Vol 27&lt;/secondary-title&gt;&lt;tertiary-title&gt;Computers in Cardiology&lt;/tertiary-title&gt;&lt;/titles&gt;&lt;pages&gt;749-752&lt;/pages&gt;&lt;volume&gt;27&lt;/volume&gt;&lt;dates&gt;&lt;year&gt;2000&lt;/year&gt;&lt;/dates&gt;&lt;isbn&gt;0-7803-6557-7&lt;/isbn&gt;&lt;accession-num&gt;WOS:000167110800193&lt;/accession-num&gt;&lt;urls&gt;&lt;related-urls&gt;&lt;url&gt;&amp;lt;Go to ISI&amp;gt;://WOS:000167110800193&lt;/url&gt;&lt;/related-urls&gt;&lt;/urls&gt;&lt;electronic-resource-num&gt;10.1109/cic.2000.898633&lt;/electronic-resource-num&gt;&lt;/record&gt;&lt;/Cite&gt;&lt;/EndNote&gt;</w:instrText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D30201" w:rsidRPr="00A6528A">
        <w:rPr>
          <w:rFonts w:ascii="Times New Roman" w:hAnsi="Times New Roman" w:cs="Times New Roman"/>
        </w:rPr>
        <w:t xml:space="preserve"> found that heart rate, S-pulse amplitude</w:t>
      </w:r>
      <w:r w:rsidR="00C06EC3" w:rsidRPr="00A6528A">
        <w:rPr>
          <w:rFonts w:ascii="Times New Roman" w:hAnsi="Times New Roman" w:cs="Times New Roman"/>
        </w:rPr>
        <w:t>,</w:t>
      </w:r>
      <w:r w:rsidR="00D30201" w:rsidRPr="00A6528A">
        <w:rPr>
          <w:rFonts w:ascii="Times New Roman" w:hAnsi="Times New Roman" w:cs="Times New Roman"/>
        </w:rPr>
        <w:t xml:space="preserve"> and pulse energy </w:t>
      </w:r>
      <w:r w:rsidR="00C06EC3" w:rsidRPr="00A6528A">
        <w:rPr>
          <w:rFonts w:ascii="Times New Roman" w:hAnsi="Times New Roman" w:cs="Times New Roman"/>
        </w:rPr>
        <w:t>were</w:t>
      </w:r>
      <w:r w:rsidR="00D30201" w:rsidRPr="00A6528A">
        <w:rPr>
          <w:rFonts w:ascii="Times New Roman" w:hAnsi="Times New Roman" w:cs="Times New Roman"/>
        </w:rPr>
        <w:t xml:space="preserve"> correlated with SAHS. </w:t>
      </w:r>
      <w:proofErr w:type="spellStart"/>
      <w:r w:rsidR="009A2410" w:rsidRPr="00A6528A">
        <w:rPr>
          <w:rFonts w:ascii="Times New Roman" w:hAnsi="Times New Roman" w:cs="Times New Roman"/>
        </w:rPr>
        <w:t>Bsoul</w:t>
      </w:r>
      <w:proofErr w:type="spellEnd"/>
      <w:r w:rsidR="008846F5" w:rsidRPr="00A6528A">
        <w:rPr>
          <w:rFonts w:ascii="Times New Roman" w:hAnsi="Times New Roman" w:cs="Times New Roman"/>
        </w:rPr>
        <w:t xml:space="preserve"> et al.</w:t>
      </w:r>
      <w:r w:rsidR="00F6313B" w:rsidRPr="00A6528A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&lt;EndNote&gt;&lt;Cite&gt;&lt;Author&gt;Bsoul&lt;/Author&gt;&lt;Year&gt;2011&lt;/Year&gt;&lt;RecNum&gt;14&lt;/RecNum&gt;&lt;DisplayText&gt;[2]&lt;/DisplayText&gt;&lt;record&gt;&lt;rec-number&gt;14&lt;/rec-number&gt;&lt;foreign-keys&gt;&lt;key app="EN" db-id="5zp0rzevixdad7eps2dpfwx9vfwwaafzs5ts" timestamp="1545053016"&gt;14&lt;/key&gt;&lt;/foreign-keys&gt;&lt;ref-type name="Journal Article"&gt;17&lt;/ref-type&gt;&lt;contributors&gt;&lt;authors&gt;&lt;author&gt;Bsoul, Majdi&lt;/author&gt;&lt;author&gt;Minn, Hlaing&lt;/author&gt;&lt;author&gt;Tamil, Lakshman&lt;/author&gt;&lt;/authors&gt;&lt;/contributors&gt;&lt;titles&gt;&lt;title&gt;Apnea MedAssist: Real-time Sleep Apnea Monitor Using Single-Lead ECG&lt;/title&gt;&lt;secondary-title&gt;Ieee Transactions on Information Technology in Biomedicine&lt;/secondary-title&gt;&lt;/titles&gt;&lt;periodical&gt;&lt;full-title&gt;IEEE Transactions on Information Technology in Biomedicine&lt;/full-title&gt;&lt;/periodical&gt;&lt;pages&gt;416-427&lt;/pages&gt;&lt;volume&gt;15&lt;/volume&gt;&lt;number&gt;3&lt;/number&gt;&lt;dates&gt;&lt;year&gt;2011&lt;/year&gt;&lt;pub-dates&gt;&lt;date&gt;May&lt;/date&gt;&lt;/pub-dates&gt;&lt;/dates&gt;&lt;isbn&gt;1089-7771&lt;/isbn&gt;&lt;accession-num&gt;WOS:000290170300009&lt;/accession-num&gt;&lt;urls&gt;&lt;related-urls&gt;&lt;url&gt;&amp;lt;Go to ISI&amp;gt;://WOS:000290170300009&lt;/url&gt;&lt;/related-urls&gt;&lt;/urls&gt;&lt;electronic-resource-num&gt;10.1109/titb.2010.2087386&lt;/electronic-resource-num&gt;&lt;/record&gt;&lt;/Cite&gt;&lt;/EndNote&gt;</w:instrText>
      </w:r>
      <w:r w:rsidR="00F6313B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[2]</w:t>
      </w:r>
      <w:r w:rsidR="00F6313B" w:rsidRPr="0058074C">
        <w:rPr>
          <w:rFonts w:ascii="Times New Roman" w:hAnsi="Times New Roman" w:cs="Times New Roman"/>
        </w:rPr>
        <w:fldChar w:fldCharType="end"/>
      </w:r>
      <w:r w:rsidR="008846F5" w:rsidRPr="003C246B">
        <w:rPr>
          <w:rFonts w:ascii="Times New Roman" w:hAnsi="Times New Roman" w:cs="Times New Roman"/>
        </w:rPr>
        <w:t xml:space="preserve"> cut the ECG into </w:t>
      </w:r>
      <w:r w:rsidR="00B77397" w:rsidRPr="003C246B">
        <w:rPr>
          <w:rFonts w:ascii="Times New Roman" w:hAnsi="Times New Roman" w:cs="Times New Roman"/>
        </w:rPr>
        <w:t>60</w:t>
      </w:r>
      <w:r w:rsidR="00C06EC3" w:rsidRPr="003C246B">
        <w:rPr>
          <w:rFonts w:ascii="Times New Roman" w:hAnsi="Times New Roman" w:cs="Times New Roman"/>
        </w:rPr>
        <w:t xml:space="preserve"> </w:t>
      </w:r>
      <w:r w:rsidR="00B77397" w:rsidRPr="003C246B">
        <w:rPr>
          <w:rFonts w:ascii="Times New Roman" w:hAnsi="Times New Roman" w:cs="Times New Roman"/>
        </w:rPr>
        <w:t>s</w:t>
      </w:r>
      <w:r w:rsidR="008846F5" w:rsidRPr="003C246B">
        <w:rPr>
          <w:rFonts w:ascii="Times New Roman" w:hAnsi="Times New Roman" w:cs="Times New Roman"/>
        </w:rPr>
        <w:t xml:space="preserve"> segments and u</w:t>
      </w:r>
      <w:r w:rsidR="00C06EC3" w:rsidRPr="003C246B">
        <w:rPr>
          <w:rFonts w:ascii="Times New Roman" w:hAnsi="Times New Roman" w:cs="Times New Roman"/>
        </w:rPr>
        <w:t>sed s</w:t>
      </w:r>
      <w:r w:rsidR="008846F5" w:rsidRPr="003C246B">
        <w:rPr>
          <w:rFonts w:ascii="Times New Roman" w:hAnsi="Times New Roman" w:cs="Times New Roman"/>
        </w:rPr>
        <w:t xml:space="preserve">upport </w:t>
      </w:r>
      <w:r w:rsidR="00C06EC3" w:rsidRPr="003C246B">
        <w:rPr>
          <w:rFonts w:ascii="Times New Roman" w:hAnsi="Times New Roman" w:cs="Times New Roman"/>
        </w:rPr>
        <w:t>v</w:t>
      </w:r>
      <w:r w:rsidR="008846F5" w:rsidRPr="003C246B">
        <w:rPr>
          <w:rFonts w:ascii="Times New Roman" w:hAnsi="Times New Roman" w:cs="Times New Roman"/>
        </w:rPr>
        <w:t xml:space="preserve">ector </w:t>
      </w:r>
      <w:r w:rsidR="00C06EC3" w:rsidRPr="003C246B">
        <w:rPr>
          <w:rFonts w:ascii="Times New Roman" w:hAnsi="Times New Roman" w:cs="Times New Roman"/>
        </w:rPr>
        <w:t>m</w:t>
      </w:r>
      <w:r w:rsidR="008846F5" w:rsidRPr="003C246B">
        <w:rPr>
          <w:rFonts w:ascii="Times New Roman" w:hAnsi="Times New Roman" w:cs="Times New Roman"/>
        </w:rPr>
        <w:t xml:space="preserve">achine (SVM) </w:t>
      </w:r>
      <w:r w:rsidR="00C06EC3" w:rsidRPr="003C246B">
        <w:rPr>
          <w:rFonts w:ascii="Times New Roman" w:hAnsi="Times New Roman" w:cs="Times New Roman"/>
        </w:rPr>
        <w:t>for</w:t>
      </w:r>
      <w:r w:rsidR="008846F5" w:rsidRPr="003C246B">
        <w:rPr>
          <w:rFonts w:ascii="Times New Roman" w:hAnsi="Times New Roman" w:cs="Times New Roman"/>
        </w:rPr>
        <w:t xml:space="preserve"> real-time detection of SAHS. However</w:t>
      </w:r>
      <w:r w:rsidR="00C06EC3" w:rsidRPr="003C246B">
        <w:rPr>
          <w:rFonts w:ascii="Times New Roman" w:hAnsi="Times New Roman" w:cs="Times New Roman"/>
        </w:rPr>
        <w:t>,</w:t>
      </w:r>
      <w:r w:rsidR="008846F5" w:rsidRPr="003C246B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 xml:space="preserve">many other diseases also affect </w:t>
      </w:r>
      <w:r w:rsidR="008846F5" w:rsidRPr="003C246B">
        <w:rPr>
          <w:rFonts w:ascii="Times New Roman" w:hAnsi="Times New Roman" w:cs="Times New Roman"/>
        </w:rPr>
        <w:t>ECG</w:t>
      </w:r>
      <w:r w:rsidR="002B6114">
        <w:rPr>
          <w:rFonts w:ascii="Times New Roman" w:hAnsi="Times New Roman" w:cs="Times New Roman"/>
        </w:rPr>
        <w:t>.</w:t>
      </w:r>
      <w:r w:rsidR="008846F5" w:rsidRPr="0058074C">
        <w:rPr>
          <w:rFonts w:ascii="Times New Roman" w:hAnsi="Times New Roman" w:cs="Times New Roman"/>
        </w:rPr>
        <w:t xml:space="preserve"> </w:t>
      </w:r>
      <w:r w:rsidR="002B6114">
        <w:rPr>
          <w:rFonts w:ascii="Times New Roman" w:hAnsi="Times New Roman" w:cs="Times New Roman"/>
        </w:rPr>
        <w:t>H</w:t>
      </w:r>
      <w:r w:rsidR="00B77397" w:rsidRPr="0058074C">
        <w:rPr>
          <w:rFonts w:ascii="Times New Roman" w:hAnsi="Times New Roman" w:cs="Times New Roman"/>
        </w:rPr>
        <w:t>ence</w:t>
      </w:r>
      <w:r w:rsidR="00C06EC3" w:rsidRPr="0058074C">
        <w:rPr>
          <w:rFonts w:ascii="Times New Roman" w:hAnsi="Times New Roman" w:cs="Times New Roman"/>
        </w:rPr>
        <w:t>,</w:t>
      </w:r>
      <w:r w:rsidR="00B7739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nasal flow</w:t>
      </w:r>
      <w:r w:rsidR="008846F5" w:rsidRPr="0058074C">
        <w:rPr>
          <w:rFonts w:ascii="Times New Roman" w:hAnsi="Times New Roman" w:cs="Times New Roman"/>
        </w:rPr>
        <w:t xml:space="preserve"> (NF)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TnVtPjI8L1JlY051bT48RGlzcGxheVRleHQ+WzMtNl08L0Rpc3BsYXlUZXh0PjxyZWNvcmQ+PHJl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[3-6]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arterial blood oxygen saturation (SpO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 xml:space="preserve">)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PEVuZE5vdGU+PENpdGU+PEF1dGhvcj5KdW5nPC9BdXRob3I+PFllYXI+MjAxODwvWWVhcj48UmVj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[7]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>, snoring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&lt;EndNote&gt;&lt;Cite&gt;&lt;Author&gt;Sola-Soler&lt;/Author&gt;&lt;Year&gt;2012&lt;/Year&gt;&lt;RecNum&gt;19&lt;/RecNum&gt;&lt;DisplayText&gt;[8]&lt;/DisplayText&gt;&lt;record&gt;&lt;rec-number&gt;19&lt;/rec-number&gt;&lt;foreign-keys&gt;&lt;key app="EN" db-id="5zp0rzevixdad7eps2dpfwx9vfwwaafzs5ts" timestamp="1545053705"&gt;19&lt;/key&gt;&lt;/foreign-keys&gt;&lt;ref-type name="Journal Article"&gt;17&lt;/ref-type&gt;&lt;contributors&gt;&lt;authors&gt;&lt;author&gt;Sola-Soler, Jordi&lt;/author&gt;&lt;author&gt;Antonio Fiz, Jose&lt;/author&gt;&lt;author&gt;Morera, Jose&lt;/author&gt;&lt;author&gt;Jane, Raimon&lt;/author&gt;&lt;/authors&gt;&lt;/contributors&gt;&lt;titles&gt;&lt;title&gt;Multiclass classification of subjects with sleep apnoea-hypopnoea syndrome through snoring analysis&lt;/title&gt;&lt;secondary-title&gt;Medical Engineering &amp;amp; Physics&lt;/secondary-title&gt;&lt;/titles&gt;&lt;periodical&gt;&lt;full-title&gt;Medical Engineering &amp;amp; Physics&lt;/full-title&gt;&lt;/periodical&gt;&lt;pages&gt;1213-1220&lt;/pages&gt;&lt;volume&gt;34&lt;/volume&gt;&lt;number&gt;9&lt;/number&gt;&lt;dates&gt;&lt;year&gt;2012&lt;/year&gt;&lt;pub-dates&gt;&lt;date&gt;Nov&lt;/date&gt;&lt;/pub-dates&gt;&lt;/dates&gt;&lt;isbn&gt;1350-4533&lt;/isbn&gt;&lt;accession-num&gt;WOS:000310423300001&lt;/accession-num&gt;&lt;urls&gt;&lt;related-urls&gt;&lt;url&gt;&amp;lt;Go to ISI&amp;gt;://WOS:000310423300001&lt;/url&gt;&lt;/related-urls&gt;&lt;/urls&gt;&lt;electronic-resource-num&gt;10.1016/j.medengphy.2011.12.008&lt;/electronic-resource-num&gt;&lt;/record&gt;&lt;/Cite&gt;&lt;/EndNote&gt;</w:instrText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[8]</w:t>
      </w:r>
      <w:r w:rsidR="00887181" w:rsidRPr="0058074C">
        <w:rPr>
          <w:rFonts w:ascii="Times New Roman" w:hAnsi="Times New Roman" w:cs="Times New Roman"/>
        </w:rPr>
        <w:fldChar w:fldCharType="end"/>
      </w:r>
      <w:r w:rsidR="005440F4" w:rsidRPr="0058074C">
        <w:rPr>
          <w:rFonts w:ascii="Times New Roman" w:hAnsi="Times New Roman" w:cs="Times New Roman"/>
        </w:rPr>
        <w:t xml:space="preserve">, </w:t>
      </w:r>
      <w:r w:rsidR="00887181" w:rsidRPr="0058074C">
        <w:rPr>
          <w:rFonts w:ascii="Times New Roman" w:hAnsi="Times New Roman" w:cs="Times New Roman"/>
        </w:rPr>
        <w:t>or a combination of these signals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F6313B" w:rsidRPr="0058074C">
        <w:rPr>
          <w:rFonts w:ascii="Times New Roman" w:hAnsi="Times New Roman" w:cs="Times New Roman" w:hint="eastAsia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Y051bT4xMjwvUmVjTnVtPjxEaXNwbGF5VGV4dD5bOSwxMF08L0Rpc3BsYXlUZXh0PjxyZWNvcmQ+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F6313B" w:rsidRPr="0058074C">
        <w:rPr>
          <w:rFonts w:ascii="Times New Roman" w:hAnsi="Times New Roman" w:cs="Times New Roman" w:hint="eastAsia"/>
        </w:rPr>
      </w:r>
      <w:r w:rsidR="00F6313B" w:rsidRPr="0058074C">
        <w:rPr>
          <w:rFonts w:ascii="Times New Roman" w:hAnsi="Times New Roman" w:cs="Times New Roman" w:hint="eastAsia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[9,10]</w:t>
      </w:r>
      <w:r w:rsidR="00F6313B" w:rsidRPr="0058074C">
        <w:rPr>
          <w:rFonts w:ascii="Times New Roman" w:hAnsi="Times New Roman" w:cs="Times New Roman" w:hint="eastAsia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have been </w:t>
      </w:r>
      <w:r w:rsidR="00B77397" w:rsidRPr="0058074C">
        <w:rPr>
          <w:rFonts w:ascii="Times New Roman" w:hAnsi="Times New Roman" w:cs="Times New Roman"/>
        </w:rPr>
        <w:t xml:space="preserve">adopted </w:t>
      </w:r>
      <w:r w:rsidR="005440F4" w:rsidRPr="0058074C">
        <w:rPr>
          <w:rFonts w:ascii="Times New Roman" w:hAnsi="Times New Roman" w:cs="Times New Roman"/>
        </w:rPr>
        <w:t>more recently</w:t>
      </w:r>
      <w:r w:rsidR="00887181" w:rsidRPr="0058074C">
        <w:rPr>
          <w:rFonts w:ascii="Times New Roman" w:hAnsi="Times New Roman" w:cs="Times New Roman"/>
        </w:rPr>
        <w:t xml:space="preserve">. </w:t>
      </w:r>
      <w:r w:rsidR="009A2410" w:rsidRPr="0058074C">
        <w:rPr>
          <w:rFonts w:ascii="Times New Roman" w:hAnsi="Times New Roman" w:cs="Times New Roman"/>
        </w:rPr>
        <w:t>Gutierrez</w:t>
      </w:r>
      <w:r w:rsidR="00887181" w:rsidRPr="0058074C">
        <w:rPr>
          <w:rFonts w:ascii="Times New Roman" w:hAnsi="Times New Roman" w:cs="Times New Roman"/>
        </w:rPr>
        <w:t xml:space="preserve"> et al.</w:t>
      </w:r>
      <w:r w:rsidR="009E2DC3" w:rsidRPr="00316B7B">
        <w:rPr>
          <w:rFonts w:ascii="Times New Roman" w:hAnsi="Times New Roman" w:cs="Times New Roman"/>
        </w:rPr>
        <w:t xml:space="preserve">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used </w:t>
      </w:r>
      <w:r w:rsidR="00F6313B" w:rsidRPr="0058074C">
        <w:rPr>
          <w:rFonts w:ascii="Times New Roman" w:hAnsi="Times New Roman" w:cs="Times New Roman"/>
        </w:rPr>
        <w:t xml:space="preserve">the overall features of single-channel NF for the diagnosis of SAHS severity. </w:t>
      </w:r>
      <w:proofErr w:type="spellStart"/>
      <w:r w:rsidR="00887181" w:rsidRPr="0058074C">
        <w:rPr>
          <w:rFonts w:ascii="Times New Roman" w:hAnsi="Times New Roman" w:cs="Times New Roman"/>
        </w:rPr>
        <w:t>Xie</w:t>
      </w:r>
      <w:proofErr w:type="spellEnd"/>
      <w:r w:rsidR="00887181" w:rsidRPr="0058074C">
        <w:rPr>
          <w:rFonts w:ascii="Times New Roman" w:hAnsi="Times New Roman" w:cs="Times New Roman"/>
        </w:rPr>
        <w:t xml:space="preserve"> e</w:t>
      </w:r>
      <w:r w:rsidR="00F6313B" w:rsidRPr="0058074C">
        <w:rPr>
          <w:rFonts w:ascii="Times New Roman" w:hAnsi="Times New Roman" w:cs="Times New Roman"/>
        </w:rPr>
        <w:t>t</w:t>
      </w:r>
      <w:r w:rsidR="00887181" w:rsidRPr="0058074C">
        <w:rPr>
          <w:rFonts w:ascii="Times New Roman" w:hAnsi="Times New Roman" w:cs="Times New Roman"/>
        </w:rPr>
        <w:t xml:space="preserve"> al. </w:t>
      </w:r>
      <w:r w:rsidR="00887181" w:rsidRPr="0058074C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PEVuZE5vdGU+PENpdGU+PEF1dGhvcj5YaWU8L0F1dGhvcj48WWVhcj4yMDEyPC9ZZWFyPjxSZWNO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</w:r>
      <w:r w:rsidR="00887181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[10]</w:t>
      </w:r>
      <w:r w:rsidR="00887181" w:rsidRPr="0058074C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 utilized a combination of classifiers to achieve real-time detection of SAHS based on ECG and SpO</w:t>
      </w:r>
      <w:r w:rsidR="00887181" w:rsidRPr="0058074C">
        <w:rPr>
          <w:rFonts w:ascii="Times New Roman" w:hAnsi="Times New Roman" w:cs="Times New Roman"/>
          <w:vertAlign w:val="subscript"/>
        </w:rPr>
        <w:t>2</w:t>
      </w:r>
      <w:r w:rsidR="00887181" w:rsidRPr="0058074C">
        <w:rPr>
          <w:rFonts w:ascii="Times New Roman" w:hAnsi="Times New Roman" w:cs="Times New Roman"/>
        </w:rPr>
        <w:t>. All the above studies can be roughly divided into two categories</w:t>
      </w:r>
      <w:r w:rsidR="005440F4" w:rsidRPr="0058074C">
        <w:rPr>
          <w:rFonts w:ascii="Times New Roman" w:hAnsi="Times New Roman" w:cs="Times New Roman"/>
        </w:rPr>
        <w:t>: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4170A3" w:rsidRPr="0058074C">
        <w:rPr>
          <w:rFonts w:ascii="Times New Roman" w:hAnsi="Times New Roman" w:cs="Times New Roman"/>
        </w:rPr>
        <w:t>the AH index (</w:t>
      </w:r>
      <w:r w:rsidR="00887181" w:rsidRPr="0058074C">
        <w:rPr>
          <w:rFonts w:ascii="Times New Roman" w:hAnsi="Times New Roman" w:cs="Times New Roman"/>
        </w:rPr>
        <w:t>AHI</w:t>
      </w:r>
      <w:r w:rsidR="004170A3" w:rsidRPr="0058074C">
        <w:rPr>
          <w:rFonts w:ascii="Times New Roman" w:hAnsi="Times New Roman" w:cs="Times New Roman"/>
        </w:rPr>
        <w:t>)</w:t>
      </w:r>
      <w:r w:rsidR="00887181" w:rsidRPr="0058074C">
        <w:rPr>
          <w:rFonts w:ascii="Times New Roman" w:hAnsi="Times New Roman" w:cs="Times New Roman"/>
        </w:rPr>
        <w:t xml:space="preserve"> based on the detection of </w:t>
      </w:r>
      <w:r w:rsidR="003C5026" w:rsidRPr="0058074C">
        <w:rPr>
          <w:rFonts w:ascii="Times New Roman" w:hAnsi="Times New Roman" w:cs="Times New Roman"/>
        </w:rPr>
        <w:t>AH events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A6528A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PEVuZE5vdGU+PENpdGU+PEF1dGhvcj5DaG9pPC9BdXRob3I+PFllYXI+MjAxODwvWWVhcj48UmVj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A6528A">
        <w:rPr>
          <w:rFonts w:ascii="Times New Roman" w:hAnsi="Times New Roman" w:cs="Times New Roman"/>
        </w:rPr>
      </w:r>
      <w:r w:rsidR="009A2410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[3,7,10,2,5,9,11]</w:t>
      </w:r>
      <w:r w:rsidR="009A2410" w:rsidRPr="00A6528A">
        <w:rPr>
          <w:rFonts w:ascii="Times New Roman" w:hAnsi="Times New Roman" w:cs="Times New Roman"/>
        </w:rPr>
        <w:fldChar w:fldCharType="end"/>
      </w:r>
      <w:r w:rsidR="00887181" w:rsidRPr="0058074C">
        <w:rPr>
          <w:rFonts w:ascii="Times New Roman" w:hAnsi="Times New Roman" w:cs="Times New Roman"/>
        </w:rPr>
        <w:t xml:space="preserve">, </w:t>
      </w:r>
      <w:r w:rsidR="005440F4" w:rsidRPr="0058074C">
        <w:rPr>
          <w:rFonts w:ascii="Times New Roman" w:hAnsi="Times New Roman" w:cs="Times New Roman"/>
        </w:rPr>
        <w:t>and those that</w:t>
      </w:r>
      <w:r w:rsidR="00887181" w:rsidRPr="0058074C">
        <w:rPr>
          <w:rFonts w:ascii="Times New Roman" w:hAnsi="Times New Roman" w:cs="Times New Roman"/>
        </w:rPr>
        <w:t xml:space="preserve"> predict </w:t>
      </w:r>
      <w:r w:rsidR="00A6528A">
        <w:rPr>
          <w:rFonts w:ascii="Times New Roman" w:hAnsi="Times New Roman" w:cs="Times New Roman" w:hint="eastAsia"/>
        </w:rPr>
        <w:t>AHI</w:t>
      </w:r>
      <w:r w:rsidR="00887181" w:rsidRPr="0058074C">
        <w:rPr>
          <w:rFonts w:ascii="Times New Roman" w:hAnsi="Times New Roman" w:cs="Times New Roman"/>
        </w:rPr>
        <w:t xml:space="preserve"> based on the overall </w:t>
      </w:r>
      <w:r w:rsidR="007B4FF3" w:rsidRPr="0058074C">
        <w:rPr>
          <w:rFonts w:ascii="Times New Roman" w:hAnsi="Times New Roman" w:cs="Times New Roman"/>
        </w:rPr>
        <w:t>signal features</w:t>
      </w:r>
      <w:r w:rsidR="009E2DC3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PEVuZE5vdGU+PENpdGU+PEF1dGhvcj5HdXRpZXJyZXotVG9iYWw8L0F1dGhvcj48WWVhcj4yMDE2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[4,12,6,13,8,1]</w:t>
      </w:r>
      <w:r w:rsidR="009A2410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 xml:space="preserve">. The latter </w:t>
      </w:r>
      <w:r w:rsidR="005440F4" w:rsidRPr="0058074C">
        <w:rPr>
          <w:rFonts w:ascii="Times New Roman" w:hAnsi="Times New Roman" w:cs="Times New Roman"/>
        </w:rPr>
        <w:t xml:space="preserve">approach </w:t>
      </w:r>
      <w:r w:rsidR="007B4FF3" w:rsidRPr="0058074C">
        <w:rPr>
          <w:rFonts w:ascii="Times New Roman" w:hAnsi="Times New Roman" w:cs="Times New Roman"/>
        </w:rPr>
        <w:t xml:space="preserve">cannot provide time information </w:t>
      </w:r>
      <w:r w:rsidR="005440F4" w:rsidRPr="0058074C">
        <w:rPr>
          <w:rFonts w:ascii="Times New Roman" w:hAnsi="Times New Roman" w:cs="Times New Roman"/>
        </w:rPr>
        <w:t>for</w:t>
      </w:r>
      <w:r w:rsidR="007B4FF3"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="007B4FF3" w:rsidRPr="0058074C">
        <w:rPr>
          <w:rFonts w:ascii="Times New Roman" w:hAnsi="Times New Roman" w:cs="Times New Roman"/>
        </w:rPr>
        <w:t>, wh</w:t>
      </w:r>
      <w:r w:rsidR="005440F4" w:rsidRPr="0058074C">
        <w:rPr>
          <w:rFonts w:ascii="Times New Roman" w:hAnsi="Times New Roman" w:cs="Times New Roman"/>
        </w:rPr>
        <w:t>ereas</w:t>
      </w:r>
      <w:r w:rsidR="007B4FF3" w:rsidRPr="0058074C">
        <w:rPr>
          <w:rFonts w:ascii="Times New Roman" w:hAnsi="Times New Roman" w:cs="Times New Roman"/>
        </w:rPr>
        <w:t xml:space="preserve"> most studies in the former</w:t>
      </w:r>
      <w:r w:rsidR="005440F4" w:rsidRPr="0058074C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</w:r>
      <w:r w:rsidR="007B4FF3" w:rsidRPr="00A6528A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7B4FF3" w:rsidRPr="00A6528A">
        <w:rPr>
          <w:rFonts w:ascii="Times New Roman" w:hAnsi="Times New Roman" w:cs="Times New Roman"/>
        </w:rPr>
        <w:fldChar w:fldCharType="end"/>
      </w:r>
      <w:r w:rsidR="007B4FF3" w:rsidRPr="00A6528A">
        <w:rPr>
          <w:rFonts w:ascii="Times New Roman" w:hAnsi="Times New Roman" w:cs="Times New Roman"/>
        </w:rPr>
        <w:t xml:space="preserve"> only </w:t>
      </w:r>
      <w:r w:rsidR="005440F4" w:rsidRPr="00A6528A">
        <w:rPr>
          <w:rFonts w:ascii="Times New Roman" w:hAnsi="Times New Roman" w:cs="Times New Roman"/>
        </w:rPr>
        <w:t>involve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60</w:t>
      </w:r>
      <w:r w:rsidR="005440F4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segment identification</w:t>
      </w:r>
      <w:r w:rsidR="005440F4" w:rsidRPr="00A6528A">
        <w:rPr>
          <w:rFonts w:ascii="Times New Roman" w:hAnsi="Times New Roman" w:cs="Times New Roman"/>
        </w:rPr>
        <w:t>,</w:t>
      </w:r>
      <w:r w:rsidR="007B4FF3" w:rsidRPr="00A6528A">
        <w:rPr>
          <w:rFonts w:ascii="Times New Roman" w:hAnsi="Times New Roman" w:cs="Times New Roman"/>
        </w:rPr>
        <w:t xml:space="preserve"> which may lead to</w:t>
      </w:r>
      <w:r w:rsidR="00B77397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error</w:t>
      </w:r>
      <w:r w:rsidR="005440F4" w:rsidRPr="00A6528A">
        <w:rPr>
          <w:rFonts w:ascii="Times New Roman" w:hAnsi="Times New Roman" w:cs="Times New Roman"/>
        </w:rPr>
        <w:t>s</w:t>
      </w:r>
      <w:r w:rsidR="007B4FF3" w:rsidRPr="00A6528A">
        <w:rPr>
          <w:rFonts w:ascii="Times New Roman" w:hAnsi="Times New Roman" w:cs="Times New Roman"/>
        </w:rPr>
        <w:t xml:space="preserve"> in the estimation of AHI. On the other </w:t>
      </w:r>
      <w:r w:rsidR="00572E5B" w:rsidRPr="00A6528A">
        <w:rPr>
          <w:rFonts w:ascii="Times New Roman" w:hAnsi="Times New Roman" w:cs="Times New Roman"/>
        </w:rPr>
        <w:t>hand,</w:t>
      </w:r>
      <w:r w:rsidR="007B4FF3" w:rsidRPr="00A6528A">
        <w:rPr>
          <w:rFonts w:ascii="Times New Roman" w:hAnsi="Times New Roman" w:cs="Times New Roman"/>
        </w:rPr>
        <w:t xml:space="preserve"> the methods </w:t>
      </w:r>
      <w:r w:rsidR="00572E5B" w:rsidRPr="00A6528A">
        <w:rPr>
          <w:rFonts w:ascii="Times New Roman" w:hAnsi="Times New Roman" w:cs="Times New Roman"/>
        </w:rPr>
        <w:t>mentioned</w:t>
      </w:r>
      <w:r w:rsidR="007B4FF3" w:rsidRPr="00A6528A">
        <w:rPr>
          <w:rFonts w:ascii="Times New Roman" w:hAnsi="Times New Roman" w:cs="Times New Roman"/>
        </w:rPr>
        <w:t xml:space="preserve"> </w:t>
      </w:r>
      <w:r w:rsidR="00B77397" w:rsidRPr="00A6528A">
        <w:rPr>
          <w:rFonts w:ascii="Times New Roman" w:hAnsi="Times New Roman" w:cs="Times New Roman"/>
        </w:rPr>
        <w:t>above</w:t>
      </w:r>
      <w:r w:rsidR="00EC0902" w:rsidRPr="00A6528A">
        <w:rPr>
          <w:rFonts w:ascii="Times New Roman" w:hAnsi="Times New Roman" w:cs="Times New Roman"/>
        </w:rPr>
        <w:t xml:space="preserve"> </w:t>
      </w:r>
      <w:r w:rsidR="007B4FF3" w:rsidRPr="00A6528A">
        <w:rPr>
          <w:rFonts w:ascii="Times New Roman" w:hAnsi="Times New Roman" w:cs="Times New Roman"/>
        </w:rPr>
        <w:t>include threshold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Y051bT4xMjwvUmVjTnVtPjxEaXNwbGF5VGV4dD5bOSw3LDVdPC9EaXNwbGF5VGV4dD48cmVjb3Jk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[9,7,5]</w:t>
      </w:r>
      <w:r w:rsidR="007B4FF3" w:rsidRPr="0058074C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  <w:t>, SVM</w:t>
      </w:r>
      <w:r w:rsidR="00A16F7D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Y051bT4xNDwvUmVjTnVtPjxEaXNwbGF5VGV4dD5bMiwxMSwxMF08L0Rpc3BsYXlUZXh0PjxyZWNv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[2,11,10]</w:t>
      </w:r>
      <w:r w:rsidR="007B4FF3" w:rsidRPr="0058074C">
        <w:rPr>
          <w:rFonts w:ascii="Times New Roman" w:hAnsi="Times New Roman" w:cs="Times New Roman"/>
        </w:rPr>
        <w:fldChar w:fldCharType="end"/>
      </w:r>
      <w:r w:rsidR="009E2DC3" w:rsidRPr="00316B7B">
        <w:rPr>
          <w:rFonts w:ascii="Times New Roman" w:hAnsi="Times New Roman" w:cs="Times New Roman"/>
        </w:rPr>
        <w:t>,</w:t>
      </w:r>
      <w:r w:rsidR="00C900AD" w:rsidRPr="00B6757D">
        <w:rPr>
          <w:rFonts w:ascii="Times New Roman" w:hAnsi="Times New Roman" w:cs="Times New Roman"/>
        </w:rPr>
        <w:t xml:space="preserve"> and</w:t>
      </w:r>
      <w:r w:rsidR="007B4FF3" w:rsidRPr="00B6757D">
        <w:rPr>
          <w:rFonts w:ascii="Times New Roman" w:hAnsi="Times New Roman" w:cs="Times New Roman"/>
        </w:rPr>
        <w:t xml:space="preserve"> neural network</w:t>
      </w:r>
      <w:r w:rsidR="009E2DC3" w:rsidRPr="00316B7B">
        <w:rPr>
          <w:rFonts w:ascii="Times New Roman" w:hAnsi="Times New Roman" w:cs="Times New Roman"/>
        </w:rPr>
        <w:t xml:space="preserve"> </w:t>
      </w:r>
      <w:r w:rsidR="007B4FF3" w:rsidRPr="0058074C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PEVuZE5vdGU+PENpdGU+PEF1dGhvcj5Ib2EgRGluaDwvQXV0aG9yPjxZZWFyPjIwMTQ8L1llYXI+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==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7B4FF3" w:rsidRPr="0058074C">
        <w:rPr>
          <w:rFonts w:ascii="Times New Roman" w:hAnsi="Times New Roman" w:cs="Times New Roman"/>
        </w:rPr>
      </w:r>
      <w:r w:rsidR="007B4FF3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[11,3]</w:t>
      </w:r>
      <w:r w:rsidR="007B4FF3" w:rsidRPr="0058074C">
        <w:rPr>
          <w:rFonts w:ascii="Times New Roman" w:hAnsi="Times New Roman" w:cs="Times New Roman"/>
        </w:rPr>
        <w:fldChar w:fldCharType="end"/>
      </w:r>
      <w:r w:rsidR="00572E5B" w:rsidRPr="0058074C">
        <w:rPr>
          <w:rFonts w:ascii="Times New Roman" w:hAnsi="Times New Roman" w:cs="Times New Roman"/>
        </w:rPr>
        <w:t xml:space="preserve">, </w:t>
      </w:r>
      <w:r w:rsidR="00B77397" w:rsidRPr="0058074C">
        <w:rPr>
          <w:rFonts w:ascii="Times New Roman" w:hAnsi="Times New Roman" w:cs="Times New Roman"/>
        </w:rPr>
        <w:t>w</w:t>
      </w:r>
      <w:r w:rsidR="007B4FF3" w:rsidRPr="0058074C">
        <w:rPr>
          <w:rFonts w:ascii="Times New Roman" w:hAnsi="Times New Roman" w:cs="Times New Roman"/>
        </w:rPr>
        <w:t xml:space="preserve">hich </w:t>
      </w:r>
      <w:r w:rsidR="00572E5B" w:rsidRPr="0058074C">
        <w:rPr>
          <w:rFonts w:ascii="Times New Roman" w:hAnsi="Times New Roman" w:cs="Times New Roman"/>
        </w:rPr>
        <w:t>req</w:t>
      </w:r>
      <w:r w:rsidR="007B4FF3" w:rsidRPr="0058074C">
        <w:rPr>
          <w:rFonts w:ascii="Times New Roman" w:hAnsi="Times New Roman" w:cs="Times New Roman"/>
        </w:rPr>
        <w:t xml:space="preserve">uire a large number of hyperparameters to be set by experience. Therefore, </w:t>
      </w:r>
      <w:bookmarkStart w:id="24" w:name="OLE_LINK1"/>
      <w:bookmarkStart w:id="25" w:name="OLE_LINK2"/>
      <w:r w:rsidR="007B4FF3" w:rsidRPr="0058074C">
        <w:rPr>
          <w:rFonts w:ascii="Times New Roman" w:hAnsi="Times New Roman" w:cs="Times New Roman"/>
        </w:rPr>
        <w:t xml:space="preserve">we utilized </w:t>
      </w:r>
      <w:r w:rsidR="0048345B" w:rsidRPr="0058074C">
        <w:rPr>
          <w:rFonts w:ascii="Times New Roman" w:hAnsi="Times New Roman" w:cs="Times New Roman"/>
        </w:rPr>
        <w:t>random forest</w:t>
      </w:r>
      <w:r w:rsidR="00572E5B" w:rsidRPr="0058074C">
        <w:rPr>
          <w:rFonts w:ascii="Times New Roman" w:hAnsi="Times New Roman" w:cs="Times New Roman"/>
        </w:rPr>
        <w:t>s</w:t>
      </w:r>
      <w:r w:rsidR="0048345B" w:rsidRPr="0058074C">
        <w:rPr>
          <w:rFonts w:ascii="Times New Roman" w:hAnsi="Times New Roman" w:cs="Times New Roman"/>
        </w:rPr>
        <w:t xml:space="preserve"> </w:t>
      </w:r>
      <w:r w:rsidR="00B77397" w:rsidRPr="0058074C">
        <w:rPr>
          <w:rFonts w:ascii="Times New Roman" w:hAnsi="Times New Roman" w:cs="Times New Roman"/>
        </w:rPr>
        <w:t>composed</w:t>
      </w:r>
      <w:r w:rsidR="0048345B" w:rsidRPr="0058074C">
        <w:rPr>
          <w:rFonts w:ascii="Times New Roman" w:hAnsi="Times New Roman" w:cs="Times New Roman"/>
        </w:rPr>
        <w:t xml:space="preserve"> of </w:t>
      </w:r>
      <w:r w:rsidR="00906F75">
        <w:rPr>
          <w:rFonts w:ascii="Times New Roman" w:hAnsi="Times New Roman" w:cs="Times New Roman" w:hint="eastAsia"/>
        </w:rPr>
        <w:t>classification</w:t>
      </w:r>
      <w:r w:rsidR="00906F75">
        <w:rPr>
          <w:rFonts w:ascii="Times New Roman" w:hAnsi="Times New Roman" w:cs="Times New Roman"/>
        </w:rPr>
        <w:t xml:space="preserve"> and regression trees (CART)</w:t>
      </w:r>
      <w:r w:rsidR="0048345B" w:rsidRPr="0058074C">
        <w:rPr>
          <w:rFonts w:ascii="Times New Roman" w:hAnsi="Times New Roman" w:cs="Times New Roman"/>
        </w:rPr>
        <w:t xml:space="preserve"> based on morphological features extracted from NF and SpO</w:t>
      </w:r>
      <w:r w:rsidR="0048345B" w:rsidRPr="0058074C">
        <w:rPr>
          <w:rFonts w:ascii="Times New Roman" w:hAnsi="Times New Roman" w:cs="Times New Roman"/>
          <w:vertAlign w:val="subscript"/>
        </w:rPr>
        <w:t>2</w:t>
      </w:r>
      <w:r w:rsidR="0048345B" w:rsidRPr="0058074C">
        <w:rPr>
          <w:rFonts w:ascii="Times New Roman" w:hAnsi="Times New Roman" w:cs="Times New Roman"/>
        </w:rPr>
        <w:t xml:space="preserve"> for the real-time detection of SAHS. A </w:t>
      </w:r>
      <w:r w:rsidR="00C900AD" w:rsidRPr="0058074C">
        <w:rPr>
          <w:rFonts w:ascii="Times New Roman" w:hAnsi="Times New Roman" w:cs="Times New Roman"/>
        </w:rPr>
        <w:t>60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and a </w:t>
      </w:r>
      <w:r w:rsidR="00C900AD" w:rsidRPr="0058074C">
        <w:rPr>
          <w:rFonts w:ascii="Times New Roman" w:hAnsi="Times New Roman" w:cs="Times New Roman"/>
        </w:rPr>
        <w:t>10</w:t>
      </w:r>
      <w:r w:rsidR="00A01434" w:rsidRPr="0058074C">
        <w:rPr>
          <w:rFonts w:ascii="Times New Roman" w:hAnsi="Times New Roman" w:cs="Times New Roman"/>
        </w:rPr>
        <w:t xml:space="preserve"> </w:t>
      </w:r>
      <w:r w:rsidR="00C900AD" w:rsidRPr="0058074C">
        <w:rPr>
          <w:rFonts w:ascii="Times New Roman" w:hAnsi="Times New Roman" w:cs="Times New Roman"/>
        </w:rPr>
        <w:t>s</w:t>
      </w:r>
      <w:r w:rsidR="002F0D8E" w:rsidRPr="0058074C">
        <w:rPr>
          <w:rFonts w:ascii="Times New Roman" w:hAnsi="Times New Roman" w:cs="Times New Roman"/>
        </w:rPr>
        <w:t xml:space="preserve"> </w:t>
      </w:r>
      <w:r w:rsidR="0048345B" w:rsidRPr="0058074C">
        <w:rPr>
          <w:rFonts w:ascii="Times New Roman" w:hAnsi="Times New Roman" w:cs="Times New Roman"/>
        </w:rPr>
        <w:t xml:space="preserve">detector </w:t>
      </w:r>
      <w:r w:rsidR="00A01434" w:rsidRPr="0058074C">
        <w:rPr>
          <w:rFonts w:ascii="Times New Roman" w:hAnsi="Times New Roman" w:cs="Times New Roman"/>
        </w:rPr>
        <w:t>were</w:t>
      </w:r>
      <w:r w:rsidR="0048345B" w:rsidRPr="0058074C">
        <w:rPr>
          <w:rFonts w:ascii="Times New Roman" w:hAnsi="Times New Roman" w:cs="Times New Roman"/>
        </w:rPr>
        <w:t xml:space="preserve"> cascaded to improve the resolution </w:t>
      </w:r>
      <w:r w:rsidR="00C900AD" w:rsidRPr="0058074C">
        <w:rPr>
          <w:rFonts w:ascii="Times New Roman" w:hAnsi="Times New Roman" w:cs="Times New Roman"/>
        </w:rPr>
        <w:t xml:space="preserve">of detection </w:t>
      </w:r>
      <w:r w:rsidR="0048345B" w:rsidRPr="0058074C">
        <w:rPr>
          <w:rFonts w:ascii="Times New Roman" w:hAnsi="Times New Roman" w:cs="Times New Roman"/>
        </w:rPr>
        <w:t xml:space="preserve">for </w:t>
      </w:r>
      <w:r w:rsidR="003C5026" w:rsidRPr="0058074C">
        <w:rPr>
          <w:rFonts w:ascii="Times New Roman" w:hAnsi="Times New Roman" w:cs="Times New Roman"/>
        </w:rPr>
        <w:t>AH events</w:t>
      </w:r>
      <w:r w:rsidR="0048345B" w:rsidRPr="0058074C">
        <w:rPr>
          <w:rFonts w:ascii="Times New Roman" w:hAnsi="Times New Roman" w:cs="Times New Roman"/>
        </w:rPr>
        <w:t xml:space="preserve">. </w:t>
      </w:r>
    </w:p>
    <w:bookmarkEnd w:id="24"/>
    <w:bookmarkEnd w:id="25"/>
    <w:p w14:paraId="63A8558F" w14:textId="77777777" w:rsidR="00C900AD" w:rsidRPr="00906F75" w:rsidRDefault="00C900AD">
      <w:pPr>
        <w:rPr>
          <w:rFonts w:ascii="Times New Roman" w:hAnsi="Times New Roman" w:cs="Times New Roman"/>
        </w:rPr>
      </w:pPr>
    </w:p>
    <w:p w14:paraId="0E7E4A4C" w14:textId="1AF5D2E5" w:rsidR="00310DE6" w:rsidRPr="00DE281B" w:rsidRDefault="002644A1">
      <w:pPr>
        <w:rPr>
          <w:rFonts w:ascii="Times New Roman" w:hAnsi="Times New Roman" w:cs="Times New Roman"/>
          <w:b/>
          <w:sz w:val="22"/>
        </w:rPr>
      </w:pPr>
      <w:r w:rsidRPr="00DE281B">
        <w:rPr>
          <w:rFonts w:ascii="Times New Roman" w:hAnsi="Times New Roman" w:cs="Times New Roman"/>
          <w:b/>
          <w:sz w:val="22"/>
        </w:rPr>
        <w:t>Materials and Methods</w:t>
      </w:r>
    </w:p>
    <w:p w14:paraId="1DF501B4" w14:textId="0BD5E2E0" w:rsidR="00310DE6" w:rsidRPr="0058074C" w:rsidRDefault="0038068F">
      <w:pPr>
        <w:rPr>
          <w:rFonts w:ascii="Times New Roman" w:hAnsi="Times New Roman" w:cs="Times New Roman"/>
          <w:b/>
        </w:rPr>
      </w:pPr>
      <w:r w:rsidRPr="0058074C">
        <w:rPr>
          <w:rFonts w:ascii="Times New Roman" w:hAnsi="Times New Roman" w:cs="Times New Roman"/>
          <w:b/>
        </w:rPr>
        <w:t>Subjects</w:t>
      </w:r>
    </w:p>
    <w:p w14:paraId="5B4F23CA" w14:textId="2F18EABF" w:rsidR="00310DE6" w:rsidRDefault="0079408F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database </w:t>
      </w:r>
      <w:r w:rsidR="00BA2F1F" w:rsidRPr="0058074C">
        <w:rPr>
          <w:rFonts w:ascii="Times New Roman" w:hAnsi="Times New Roman" w:cs="Times New Roman"/>
        </w:rPr>
        <w:t>used in this work was the</w:t>
      </w:r>
      <w:r w:rsidRPr="0058074C">
        <w:rPr>
          <w:rFonts w:ascii="Times New Roman" w:hAnsi="Times New Roman" w:cs="Times New Roman"/>
        </w:rPr>
        <w:t xml:space="preserve"> St. Vincent University Hospital/Dublin University College Sleep Apnea Syndrome Database (UCDDB)</w:t>
      </w:r>
      <w:r w:rsidR="009E2DC3" w:rsidRPr="00316B7B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&lt;EndNote&gt;&lt;Cite&gt;&lt;Year&gt;2008&lt;/Year&gt;&lt;RecNum&gt;11&lt;/RecNum&gt;&lt;DisplayText&gt;[14]&lt;/DisplayText&gt;&lt;record&gt;&lt;rec-number&gt;11&lt;/rec-number&gt;&lt;foreign-keys&gt;&lt;key app="EN" db-id="zrewzdrxivet2he2se9pv9forzsz9xswwwtf" timestamp="1546159411"&gt;11&lt;/key&gt;&lt;/foreign-keys&gt;&lt;ref-type name="Journal Article"&gt;17&lt;/ref-type&gt;&lt;contributors&gt;&lt;/contributors&gt;&lt;titles&gt;&lt;title&gt;St. Vincent&amp;apos;s University Hospital University College Dublin Sleep Apnea Database&lt;/title&gt;&lt;/titles&gt;&lt;dates&gt;&lt;year&gt;2008&lt;/year&gt;&lt;/dates&gt;&lt;orig-pub&gt;http://physionet.org/pn3/ucddb/&lt;/orig-pub&gt;&lt;urls&gt;&lt;/urls&gt;&lt;/record&gt;&lt;/Cite&gt;&lt;/EndNote&gt;</w:instrText>
      </w:r>
      <w:r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[14]</w:t>
      </w:r>
      <w:r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 xml:space="preserve"> public on </w:t>
      </w:r>
      <w:proofErr w:type="spellStart"/>
      <w:r w:rsidRPr="0058074C">
        <w:rPr>
          <w:rFonts w:ascii="Times New Roman" w:hAnsi="Times New Roman" w:cs="Times New Roman"/>
        </w:rPr>
        <w:t>Physionet</w:t>
      </w:r>
      <w:proofErr w:type="spellEnd"/>
      <w:r w:rsidR="009E2DC3" w:rsidRPr="00316B7B">
        <w:rPr>
          <w:rFonts w:ascii="Times New Roman" w:hAnsi="Times New Roman" w:cs="Times New Roman"/>
        </w:rPr>
        <w:t xml:space="preserve"> </w:t>
      </w:r>
      <w:r w:rsidR="00F8089D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&lt;EndNote&gt;&lt;Cite&gt;&lt;Author&gt;Goldberger&lt;/Author&gt;&lt;Year&gt;2000&lt;/Year&gt;&lt;RecNum&gt;10&lt;/RecNum&gt;&lt;DisplayText&gt;[15]&lt;/DisplayText&gt;&lt;record&gt;&lt;rec-number&gt;10&lt;/rec-number&gt;&lt;foreign-keys&gt;&lt;key app="EN" db-id="zrewzdrxivet2he2se9pv9forzsz9xswwwtf" timestamp="1546158944"&gt;10&lt;/key&gt;&lt;/foreign-keys&gt;&lt;ref-type name="Journal Article"&gt;17&lt;/ref-type&gt;&lt;contributors&gt;&lt;authors&gt;&lt;author&gt;Goldberger, A. L.&lt;/author&gt;&lt;author&gt;Amaral, L. A. N.&lt;/author&gt;&lt;author&gt;Glass, L.&lt;/author&gt;&lt;author&gt;Hausdorff, J. M.&lt;/author&gt;&lt;author&gt;Ivanov, P. C.&lt;/author&gt;&lt;author&gt;Mark, R. G.&lt;/author&gt;&lt;author&gt;Mietus, J. E.&lt;/author&gt;&lt;author&gt;Moody, G. B.&lt;/author&gt;&lt;author&gt;Peng, C. K.&lt;/author&gt;&lt;author&gt;Stanley, H. E.&lt;/author&gt;&lt;/authors&gt;&lt;/contributors&gt;&lt;titles&gt;&lt;title&gt;PhysioBank, PhysioToolkit, and PhysioNet - Components of a new research resource for complex physiologic signals&lt;/title&gt;&lt;secondary-title&gt;Circulation&lt;/secondary-title&gt;&lt;/titles&gt;&lt;periodical&gt;&lt;full-title&gt;Circulation&lt;/full-title&gt;&lt;/periodical&gt;&lt;pages&gt;E215-E220&lt;/pages&gt;&lt;volume&gt;101&lt;/volume&gt;&lt;number&gt;23&lt;/number&gt;&lt;dates&gt;&lt;year&gt;2000&lt;/year&gt;&lt;pub-dates&gt;&lt;date&gt;Jun 13&lt;/date&gt;&lt;/pub-dates&gt;&lt;/dates&gt;&lt;isbn&gt;0009-7322&lt;/isbn&gt;&lt;accession-num&gt;WOS:000087571900001&lt;/accession-num&gt;&lt;urls&gt;&lt;related-urls&gt;&lt;url&gt;&amp;lt;Go to ISI&amp;gt;://WOS:000087571900001&lt;/url&gt;&lt;/related-urls&gt;&lt;/urls&gt;&lt;electronic-resource-num&gt;10.1161/01.CIR.101.23.e215&lt;/electronic-resource-num&gt;&lt;/record&gt;&lt;/Cite&gt;&lt;/EndNote&gt;</w:instrText>
      </w:r>
      <w:r w:rsidR="00F8089D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[15]</w:t>
      </w:r>
      <w:r w:rsidR="00F8089D" w:rsidRPr="0058074C">
        <w:rPr>
          <w:rFonts w:ascii="Times New Roman" w:hAnsi="Times New Roman" w:cs="Times New Roman"/>
        </w:rPr>
        <w:fldChar w:fldCharType="end"/>
      </w:r>
      <w:r w:rsidRPr="00993D81">
        <w:rPr>
          <w:rFonts w:ascii="Times New Roman" w:hAnsi="Times New Roman" w:cs="Times New Roman"/>
        </w:rPr>
        <w:t>. The database contains 25 subjects</w:t>
      </w:r>
      <w:proofErr w:type="gramStart"/>
      <w:r w:rsidRPr="00993D81">
        <w:rPr>
          <w:rFonts w:ascii="Times New Roman" w:hAnsi="Times New Roman" w:cs="Times New Roman" w:hint="eastAsia"/>
        </w:rPr>
        <w:t>’</w:t>
      </w:r>
      <w:proofErr w:type="gramEnd"/>
      <w:r w:rsidRPr="00993D81">
        <w:rPr>
          <w:rFonts w:ascii="Times New Roman" w:hAnsi="Times New Roman" w:cs="Times New Roman"/>
        </w:rPr>
        <w:t xml:space="preserve"> PSG </w:t>
      </w:r>
      <w:r w:rsidR="00BA2F1F" w:rsidRPr="00993D81">
        <w:rPr>
          <w:rFonts w:ascii="Times New Roman" w:hAnsi="Times New Roman" w:cs="Times New Roman"/>
        </w:rPr>
        <w:t xml:space="preserve">data, </w:t>
      </w:r>
      <w:r w:rsidR="00B77397" w:rsidRPr="00993D81">
        <w:rPr>
          <w:rFonts w:ascii="Times New Roman" w:hAnsi="Times New Roman" w:cs="Times New Roman"/>
        </w:rPr>
        <w:t>including</w:t>
      </w:r>
      <w:r w:rsidR="00BA2F1F" w:rsidRPr="00993D81">
        <w:rPr>
          <w:rFonts w:ascii="Times New Roman" w:hAnsi="Times New Roman" w:cs="Times New Roman"/>
        </w:rPr>
        <w:t xml:space="preserve"> </w:t>
      </w:r>
      <w:r w:rsidRPr="00993D81">
        <w:rPr>
          <w:rFonts w:ascii="Times New Roman" w:hAnsi="Times New Roman" w:cs="Times New Roman"/>
        </w:rPr>
        <w:t xml:space="preserve">EEG, electrooculogram, submental electromyography, NF, </w:t>
      </w:r>
      <w:bookmarkStart w:id="26" w:name="OLE_LINK5"/>
      <w:r w:rsidRPr="00993D81">
        <w:rPr>
          <w:rFonts w:ascii="Times New Roman" w:hAnsi="Times New Roman" w:cs="Times New Roman"/>
        </w:rPr>
        <w:t>ribcage and abdomen movements</w:t>
      </w:r>
      <w:bookmarkEnd w:id="26"/>
      <w:r w:rsidRPr="00993D81">
        <w:rPr>
          <w:rFonts w:ascii="Times New Roman" w:hAnsi="Times New Roman" w:cs="Times New Roman"/>
        </w:rPr>
        <w:t>, SpO</w:t>
      </w:r>
      <w:r w:rsidRPr="00993D81">
        <w:rPr>
          <w:rFonts w:ascii="Times New Roman" w:hAnsi="Times New Roman" w:cs="Times New Roman"/>
          <w:vertAlign w:val="subscript"/>
        </w:rPr>
        <w:t>2</w:t>
      </w:r>
      <w:r w:rsidRPr="00993D81">
        <w:rPr>
          <w:rFonts w:ascii="Times New Roman" w:hAnsi="Times New Roman" w:cs="Times New Roman"/>
        </w:rPr>
        <w:t>, snoring</w:t>
      </w:r>
      <w:r w:rsidR="00BA2F1F" w:rsidRPr="00993D81">
        <w:rPr>
          <w:rFonts w:ascii="Times New Roman" w:hAnsi="Times New Roman" w:cs="Times New Roman"/>
        </w:rPr>
        <w:t>,</w:t>
      </w:r>
      <w:r w:rsidRPr="00993D81">
        <w:rPr>
          <w:rFonts w:ascii="Times New Roman" w:hAnsi="Times New Roman" w:cs="Times New Roman"/>
        </w:rPr>
        <w:t xml:space="preserve"> and body position. All signals were obtained </w:t>
      </w:r>
      <w:r w:rsidR="00BA2F1F" w:rsidRPr="00993D81">
        <w:rPr>
          <w:rFonts w:ascii="Times New Roman" w:hAnsi="Times New Roman" w:cs="Times New Roman"/>
        </w:rPr>
        <w:t xml:space="preserve">using a </w:t>
      </w:r>
      <w:r w:rsidRPr="00993D81">
        <w:rPr>
          <w:rFonts w:ascii="Times New Roman" w:hAnsi="Times New Roman" w:cs="Times New Roman"/>
        </w:rPr>
        <w:t>Jaeger</w:t>
      </w:r>
      <w:r w:rsidR="00BA2F1F" w:rsidRPr="00993D81">
        <w:rPr>
          <w:rFonts w:ascii="Times New Roman" w:hAnsi="Times New Roman" w:cs="Times New Roman" w:hint="eastAsia"/>
        </w:rPr>
        <w:t>–</w:t>
      </w:r>
      <w:proofErr w:type="spellStart"/>
      <w:r w:rsidRPr="00993D81">
        <w:rPr>
          <w:rFonts w:ascii="Times New Roman" w:hAnsi="Times New Roman" w:cs="Times New Roman"/>
        </w:rPr>
        <w:t>Toennies</w:t>
      </w:r>
      <w:proofErr w:type="spellEnd"/>
      <w:r w:rsidRPr="00993D81">
        <w:rPr>
          <w:rFonts w:ascii="Times New Roman" w:hAnsi="Times New Roman" w:cs="Times New Roman"/>
        </w:rPr>
        <w:t xml:space="preserve"> system. The annotation file</w:t>
      </w:r>
      <w:r w:rsidR="00B654D7" w:rsidRPr="00993D81">
        <w:rPr>
          <w:rFonts w:ascii="Times New Roman" w:hAnsi="Times New Roman" w:cs="Times New Roman"/>
        </w:rPr>
        <w:t>s</w:t>
      </w:r>
      <w:r w:rsidRPr="00993D81">
        <w:rPr>
          <w:rFonts w:ascii="Times New Roman" w:hAnsi="Times New Roman" w:cs="Times New Roman"/>
        </w:rPr>
        <w:t xml:space="preserve"> consisted of onset time and duration of respiratory events provided by an experienced specialist. </w:t>
      </w:r>
      <w:r w:rsidR="00F8033A" w:rsidRPr="00993D81">
        <w:rPr>
          <w:rFonts w:ascii="Times New Roman" w:hAnsi="Times New Roman" w:cs="Times New Roman"/>
        </w:rPr>
        <w:t xml:space="preserve">The cutoff value </w:t>
      </w:r>
      <w:r w:rsidR="00D76503" w:rsidRPr="00993D81">
        <w:rPr>
          <w:rFonts w:ascii="Times New Roman" w:hAnsi="Times New Roman" w:cs="Times New Roman"/>
        </w:rPr>
        <w:t>for</w:t>
      </w:r>
      <w:r w:rsidR="00F8033A" w:rsidRPr="00993D81">
        <w:rPr>
          <w:rFonts w:ascii="Times New Roman" w:hAnsi="Times New Roman" w:cs="Times New Roman"/>
        </w:rPr>
        <w:t xml:space="preserve"> AHI is commonly set to 5, 15, </w:t>
      </w:r>
      <w:r w:rsidR="00D154FB" w:rsidRPr="00993D81">
        <w:rPr>
          <w:rFonts w:ascii="Times New Roman" w:hAnsi="Times New Roman" w:cs="Times New Roman"/>
        </w:rPr>
        <w:t xml:space="preserve">or </w:t>
      </w:r>
      <w:r w:rsidR="00F8033A" w:rsidRPr="00993D81">
        <w:rPr>
          <w:rFonts w:ascii="Times New Roman" w:hAnsi="Times New Roman" w:cs="Times New Roman"/>
        </w:rPr>
        <w:t>30 events/h</w:t>
      </w:r>
      <w:r w:rsidR="00A16F7D" w:rsidRPr="00316B7B">
        <w:rPr>
          <w:rFonts w:ascii="Times New Roman" w:hAnsi="Times New Roman" w:cs="Times New Roman"/>
        </w:rPr>
        <w:t xml:space="preserve"> </w:t>
      </w:r>
      <w:r w:rsidR="009A2410" w:rsidRPr="0058074C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PEVuZE5vdGU+PENpdGU+PEF1dGhvcj5CZXJyeTwvQXV0aG9yPjxZZWFyPjIwMTI8L1llYXI+PFJl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9A2410" w:rsidRPr="0058074C">
        <w:rPr>
          <w:rFonts w:ascii="Times New Roman" w:hAnsi="Times New Roman" w:cs="Times New Roman"/>
        </w:rPr>
      </w:r>
      <w:r w:rsidR="009A2410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[16,7,4,3,17]</w:t>
      </w:r>
      <w:r w:rsidR="009A2410" w:rsidRPr="0058074C">
        <w:rPr>
          <w:rFonts w:ascii="Times New Roman" w:hAnsi="Times New Roman" w:cs="Times New Roman"/>
        </w:rPr>
        <w:fldChar w:fldCharType="end"/>
      </w:r>
      <w:r w:rsidR="00F8033A" w:rsidRPr="0058074C">
        <w:rPr>
          <w:rFonts w:ascii="Times New Roman" w:hAnsi="Times New Roman" w:cs="Times New Roman"/>
        </w:rPr>
        <w:t xml:space="preserve">. There </w:t>
      </w:r>
      <w:r w:rsidR="00D154FB" w:rsidRPr="0058074C">
        <w:rPr>
          <w:rFonts w:ascii="Times New Roman" w:hAnsi="Times New Roman" w:cs="Times New Roman"/>
        </w:rPr>
        <w:t>were data for two</w:t>
      </w:r>
      <w:r w:rsidR="00F8033A" w:rsidRPr="0058074C">
        <w:rPr>
          <w:rFonts w:ascii="Times New Roman" w:hAnsi="Times New Roman" w:cs="Times New Roman"/>
        </w:rPr>
        <w:t xml:space="preserve"> non-SAHS subjects, </w:t>
      </w:r>
      <w:r w:rsidR="00EA3675">
        <w:rPr>
          <w:rFonts w:ascii="Times New Roman" w:hAnsi="Times New Roman" w:cs="Times New Roman"/>
        </w:rPr>
        <w:t>twelve</w:t>
      </w:r>
      <w:r w:rsidR="00EA3675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 xml:space="preserve">mild-SAHS subjects, </w:t>
      </w:r>
      <w:r w:rsidR="00D154FB" w:rsidRPr="0058074C">
        <w:rPr>
          <w:rFonts w:ascii="Times New Roman" w:hAnsi="Times New Roman" w:cs="Times New Roman"/>
        </w:rPr>
        <w:t>five</w:t>
      </w:r>
      <w:r w:rsidR="00F8033A" w:rsidRPr="0058074C">
        <w:rPr>
          <w:rFonts w:ascii="Times New Roman" w:hAnsi="Times New Roman" w:cs="Times New Roman"/>
        </w:rPr>
        <w:t xml:space="preserve"> moderate-SAHS subjects</w:t>
      </w:r>
      <w:r w:rsidR="00D154FB" w:rsidRPr="0058074C">
        <w:rPr>
          <w:rFonts w:ascii="Times New Roman" w:hAnsi="Times New Roman" w:cs="Times New Roman"/>
        </w:rPr>
        <w:t>,</w:t>
      </w:r>
      <w:r w:rsidR="00F8033A" w:rsidRPr="0058074C">
        <w:rPr>
          <w:rFonts w:ascii="Times New Roman" w:hAnsi="Times New Roman" w:cs="Times New Roman"/>
        </w:rPr>
        <w:t xml:space="preserve"> and </w:t>
      </w:r>
      <w:r w:rsidR="00D154FB" w:rsidRPr="0058074C">
        <w:rPr>
          <w:rFonts w:ascii="Times New Roman" w:hAnsi="Times New Roman" w:cs="Times New Roman"/>
        </w:rPr>
        <w:t>six</w:t>
      </w:r>
      <w:r w:rsidR="00F8033A" w:rsidRPr="0058074C">
        <w:rPr>
          <w:rFonts w:ascii="Times New Roman" w:hAnsi="Times New Roman" w:cs="Times New Roman"/>
        </w:rPr>
        <w:t xml:space="preserve"> severe-SAHS subjects in the database. To balance the number of subjects in each class, we randomly select</w:t>
      </w:r>
      <w:r w:rsidR="00D154FB" w:rsidRPr="0058074C">
        <w:rPr>
          <w:rFonts w:ascii="Times New Roman" w:hAnsi="Times New Roman" w:cs="Times New Roman"/>
        </w:rPr>
        <w:t xml:space="preserve">ed two, four, four, and five </w:t>
      </w:r>
      <w:r w:rsidR="00F8033A" w:rsidRPr="0058074C">
        <w:rPr>
          <w:rFonts w:ascii="Times New Roman" w:hAnsi="Times New Roman" w:cs="Times New Roman"/>
        </w:rPr>
        <w:t xml:space="preserve">subjects </w:t>
      </w:r>
      <w:r w:rsidR="00D154FB" w:rsidRPr="0058074C">
        <w:rPr>
          <w:rFonts w:ascii="Times New Roman" w:hAnsi="Times New Roman" w:cs="Times New Roman"/>
        </w:rPr>
        <w:t>from</w:t>
      </w:r>
      <w:r w:rsidR="00F8033A" w:rsidRPr="0058074C">
        <w:rPr>
          <w:rFonts w:ascii="Times New Roman" w:hAnsi="Times New Roman" w:cs="Times New Roman"/>
        </w:rPr>
        <w:t xml:space="preserve"> each category for</w:t>
      </w:r>
      <w:r w:rsidR="00FA5CC1" w:rsidRPr="0058074C">
        <w:rPr>
          <w:rFonts w:ascii="Times New Roman" w:hAnsi="Times New Roman" w:cs="Times New Roman"/>
        </w:rPr>
        <w:t xml:space="preserve"> </w:t>
      </w:r>
      <w:r w:rsidR="00F8033A" w:rsidRPr="0058074C">
        <w:rPr>
          <w:rFonts w:ascii="Times New Roman" w:hAnsi="Times New Roman" w:cs="Times New Roman"/>
        </w:rPr>
        <w:t>training and testing. The sleep-related parameters of the subjects are summarized in Table 1.</w:t>
      </w:r>
      <w:r w:rsidR="005A36D0" w:rsidRPr="0058074C">
        <w:rPr>
          <w:rFonts w:ascii="Times New Roman" w:hAnsi="Times New Roman" w:cs="Times New Roman"/>
        </w:rPr>
        <w:t xml:space="preserve"> </w:t>
      </w:r>
    </w:p>
    <w:p w14:paraId="69F25E00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72E331C3" w14:textId="36DD5367" w:rsidR="003709D4" w:rsidRPr="00EA3675" w:rsidRDefault="003709D4" w:rsidP="003709D4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EA3675">
        <w:rPr>
          <w:rFonts w:ascii="Times New Roman" w:hAnsi="Times New Roman" w:cs="Times New Roman"/>
        </w:rPr>
        <w:fldChar w:fldCharType="begin"/>
      </w:r>
      <w:r w:rsidR="009B6D6C" w:rsidRPr="00F0021D">
        <w:rPr>
          <w:rFonts w:ascii="Times New Roman" w:hAnsi="Times New Roman" w:cs="Times New Roman"/>
        </w:rPr>
        <w:instrText xml:space="preserve"> SEQ Table \* ARABIC </w:instrText>
      </w:r>
      <w:r w:rsidR="009B6D6C" w:rsidRPr="00EA3675">
        <w:rPr>
          <w:rFonts w:ascii="Times New Roman" w:hAnsi="Times New Roman" w:cs="Times New Roman"/>
        </w:rPr>
        <w:fldChar w:fldCharType="separate"/>
      </w:r>
      <w:r w:rsidR="001F6AC3" w:rsidRPr="0058074C">
        <w:rPr>
          <w:rFonts w:ascii="Times New Roman" w:hAnsi="Times New Roman" w:cs="Times New Roman"/>
        </w:rPr>
        <w:t>1</w:t>
      </w:r>
      <w:r w:rsidR="009B6D6C" w:rsidRPr="00EA3675">
        <w:rPr>
          <w:rFonts w:ascii="Times New Roman" w:hAnsi="Times New Roman" w:cs="Times New Roman"/>
        </w:rPr>
        <w:fldChar w:fldCharType="end"/>
      </w:r>
      <w:r w:rsidRPr="00EA3675">
        <w:rPr>
          <w:rFonts w:ascii="Times New Roman" w:hAnsi="Times New Roman" w:cs="Times New Roman"/>
        </w:rPr>
        <w:t>. Summary of sleep-related parameters (</w:t>
      </w:r>
      <w:r w:rsidR="00FA5CC1" w:rsidRPr="00EA3675">
        <w:rPr>
          <w:rFonts w:ascii="Times New Roman" w:hAnsi="Times New Roman" w:cs="Times New Roman"/>
        </w:rPr>
        <w:t>m</w:t>
      </w:r>
      <w:r w:rsidRPr="00EA3675">
        <w:rPr>
          <w:rFonts w:ascii="Times New Roman" w:hAnsi="Times New Roman" w:cs="Times New Roman"/>
        </w:rPr>
        <w:t xml:space="preserve">ean </w:t>
      </w:r>
      <w:r w:rsidRPr="00EA3675">
        <w:rPr>
          <w:rFonts w:ascii="Times New Roman" w:hAnsi="Times New Roman" w:cs="Times New Roman" w:hint="eastAsia"/>
        </w:rPr>
        <w:t>±</w:t>
      </w:r>
      <w:r w:rsidRPr="00EA3675">
        <w:rPr>
          <w:rFonts w:ascii="Times New Roman" w:hAnsi="Times New Roman" w:cs="Times New Roman"/>
        </w:rPr>
        <w:t xml:space="preserve"> </w:t>
      </w:r>
      <w:r w:rsidR="00FA5CC1" w:rsidRPr="00EA3675">
        <w:rPr>
          <w:rFonts w:ascii="Times New Roman" w:hAnsi="Times New Roman" w:cs="Times New Roman"/>
        </w:rPr>
        <w:t>s</w:t>
      </w:r>
      <w:r w:rsidRPr="00EA3675">
        <w:rPr>
          <w:rFonts w:ascii="Times New Roman" w:hAnsi="Times New Roman" w:cs="Times New Roman"/>
        </w:rPr>
        <w:t>tandard deviation</w:t>
      </w:r>
      <w:r w:rsidR="00CA3962">
        <w:rPr>
          <w:rFonts w:ascii="Times New Roman" w:hAnsi="Times New Roman" w:cs="Times New Roman"/>
        </w:rPr>
        <w:t>)</w:t>
      </w:r>
    </w:p>
    <w:tbl>
      <w:tblPr>
        <w:tblW w:w="830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377"/>
        <w:gridCol w:w="1695"/>
        <w:gridCol w:w="1406"/>
      </w:tblGrid>
      <w:tr w:rsidR="00310DE6" w:rsidRPr="00316B7B" w14:paraId="2BA73603" w14:textId="77777777" w:rsidTr="00876B85">
        <w:trPr>
          <w:trHeight w:val="28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F9505A" w14:textId="77777777" w:rsidR="00310DE6" w:rsidRPr="00EA3675" w:rsidRDefault="00310DE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8C4317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Non-SAHS</w:t>
            </w:r>
          </w:p>
        </w:tc>
        <w:tc>
          <w:tcPr>
            <w:tcW w:w="13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F6C49C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Mild SAHS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18D28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Moderate SAHS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1145E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Severe SAHS</w:t>
            </w:r>
          </w:p>
        </w:tc>
      </w:tr>
      <w:tr w:rsidR="00310DE6" w:rsidRPr="00316B7B" w14:paraId="6305F032" w14:textId="77777777" w:rsidTr="00876B85">
        <w:trPr>
          <w:trHeight w:val="285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8CFDF17" w14:textId="05ED0252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Age</w:t>
            </w:r>
            <w:r w:rsidR="003D4C0E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(years)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14:paraId="69AE5290" w14:textId="430785BC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52.0</w:t>
            </w:r>
            <w:r w:rsidRPr="00EA3675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±</w:t>
            </w: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15.6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auto"/>
            <w:vAlign w:val="center"/>
          </w:tcPr>
          <w:p w14:paraId="5FA25D04" w14:textId="752F1179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49.0±1.6</w:t>
            </w:r>
          </w:p>
        </w:tc>
        <w:tc>
          <w:tcPr>
            <w:tcW w:w="1695" w:type="dxa"/>
            <w:tcBorders>
              <w:bottom w:val="nil"/>
            </w:tcBorders>
            <w:shd w:val="clear" w:color="auto" w:fill="auto"/>
            <w:vAlign w:val="center"/>
          </w:tcPr>
          <w:p w14:paraId="72D74235" w14:textId="20FA07D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57.5±7.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406" w:type="dxa"/>
            <w:tcBorders>
              <w:bottom w:val="nil"/>
            </w:tcBorders>
            <w:shd w:val="clear" w:color="auto" w:fill="auto"/>
            <w:vAlign w:val="center"/>
          </w:tcPr>
          <w:p w14:paraId="4713F0B3" w14:textId="0FD1037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46.6±5.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310DE6" w:rsidRPr="00316B7B" w14:paraId="0B4EF208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0EB25" w14:textId="707EC44D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</w:t>
            </w:r>
            <w:r w:rsidR="003D4C0E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(events/h)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49D6CA" w14:textId="2A3ECA94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4.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1</w:t>
            </w:r>
            <w:r w:rsidRPr="00EA3675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±</w:t>
            </w: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5.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37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C1D009" w14:textId="130C54C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12.4±1.8</w:t>
            </w:r>
          </w:p>
        </w:tc>
        <w:tc>
          <w:tcPr>
            <w:tcW w:w="169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6BC24" w14:textId="7A7E2443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±3.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C86DE" w14:textId="4AEE74AA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43.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±16.3</w:t>
            </w:r>
          </w:p>
        </w:tc>
      </w:tr>
      <w:tr w:rsidR="00310DE6" w:rsidRPr="00316B7B" w14:paraId="267B41F0" w14:textId="77777777" w:rsidTr="00876B85">
        <w:trPr>
          <w:trHeight w:val="285"/>
        </w:trPr>
        <w:tc>
          <w:tcPr>
            <w:tcW w:w="2268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2B7D73CE" w14:textId="7777777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Epworth Sleepiness Score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D075B7" w14:textId="6A1CF7CE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7.0</w:t>
            </w:r>
            <w:r w:rsidRPr="00EA3675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±</w:t>
            </w:r>
            <w:r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8.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377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064092B9" w14:textId="11146BA7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14.5±3.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695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649813F" w14:textId="2AF6DB91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</w:t>
            </w:r>
            <w:r w:rsidR="00823ACB"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</w:t>
            </w: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±6.2</w:t>
            </w:r>
          </w:p>
        </w:tc>
        <w:tc>
          <w:tcPr>
            <w:tcW w:w="1406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CF03702" w14:textId="4F869539" w:rsidR="00310DE6" w:rsidRPr="00EA3675" w:rsidRDefault="009A2410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EA367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12.4±7.9</w:t>
            </w:r>
          </w:p>
        </w:tc>
      </w:tr>
    </w:tbl>
    <w:p w14:paraId="18B8E2F9" w14:textId="77777777" w:rsidR="00876B85" w:rsidRPr="00EA3675" w:rsidRDefault="00876B85">
      <w:pPr>
        <w:rPr>
          <w:rFonts w:ascii="Times New Roman" w:hAnsi="Times New Roman" w:cs="Times New Roman"/>
        </w:rPr>
      </w:pPr>
    </w:p>
    <w:p w14:paraId="619D518D" w14:textId="0F93EEDE" w:rsidR="00310DE6" w:rsidRPr="00236C03" w:rsidRDefault="00E213BE">
      <w:pPr>
        <w:rPr>
          <w:rFonts w:ascii="Times New Roman" w:hAnsi="Times New Roman" w:cs="Times New Roman"/>
        </w:rPr>
      </w:pPr>
      <w:r w:rsidRPr="00EA3675">
        <w:rPr>
          <w:rFonts w:ascii="Times New Roman" w:hAnsi="Times New Roman" w:cs="Times New Roman"/>
        </w:rPr>
        <w:t xml:space="preserve">According to </w:t>
      </w:r>
      <w:r w:rsidR="0064158E" w:rsidRPr="00EA3675">
        <w:rPr>
          <w:rFonts w:ascii="Times New Roman" w:hAnsi="Times New Roman" w:cs="Times New Roman"/>
        </w:rPr>
        <w:t xml:space="preserve">the </w:t>
      </w:r>
      <w:r w:rsidR="00DB64E3" w:rsidRPr="00EA3675">
        <w:rPr>
          <w:rFonts w:ascii="Times New Roman" w:hAnsi="Times New Roman" w:cs="Times New Roman"/>
        </w:rPr>
        <w:t>American Academy of Sleep Medicine (AASM) manual</w:t>
      </w:r>
      <w:r w:rsidR="00A16F7D" w:rsidRPr="00316B7B">
        <w:rPr>
          <w:rFonts w:ascii="Times New Roman" w:hAnsi="Times New Roman" w:cs="Times New Roman"/>
        </w:rPr>
        <w:t xml:space="preserve"> </w:t>
      </w:r>
      <w:r w:rsidR="005C12A7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&lt;EndNote&gt;&lt;Cite&gt;&lt;Author&gt;Berry&lt;/Author&gt;&lt;Year&gt;2012&lt;/Year&gt;&lt;RecNum&gt;3&lt;/RecNum&gt;&lt;DisplayText&gt;[16]&lt;/DisplayText&gt;&lt;record&gt;&lt;rec-number&gt;3&lt;/rec-number&gt;&lt;foreign-keys&gt;&lt;key app="EN" db-id="5zp0rzevixdad7eps2dpfwx9vfwwaafzs5ts" timestamp="1544587583"&gt;3&lt;/key&gt;&lt;/foreign-keys&gt;&lt;ref-type name="Journal Article"&gt;17&lt;/ref-type&gt;&lt;contributors&gt;&lt;authors&gt;&lt;author&gt;Berry, RB.&lt;/author&gt;&lt;author&gt;Budhiraja, R.&lt;/author&gt;&lt;author&gt;Gottlieb, DJ.&lt;/author&gt;&lt;author&gt;Gozal, D.&lt;/author&gt;&lt;author&gt;Iber, C.&lt;/author&gt;&lt;author&gt;Kapur, VK.&lt;/author&gt;&lt;author&gt;Marcus, CL.&lt;/author&gt;&lt;author&gt;Mehra, R.&lt;/author&gt;&lt;author&gt;Parthasarathy, S.&lt;/author&gt;&lt;author&gt;Quan, SF.&lt;/author&gt;&lt;author&gt;Redline, S.&lt;/author&gt;&lt;author&gt;Strohl, KP.&lt;/author&gt;&lt;author&gt;Davidson Ward, SL.&lt;/author&gt;&lt;author&gt;Tangredi, MM.&lt;/author&gt;&lt;/authors&gt;&lt;/contributors&gt;&lt;titles&gt;&lt;title&gt;Rules for scoring respiratory events in sleep: update of the 2007 AASM Manual for the Scoring of Sleep and Associated Events. Deliberations of the Sleep Apnea Definitions Task Force of the American Academy of Sleep Medicine&lt;/title&gt;&lt;secondary-title&gt;J Clin Sleep Med&lt;/secondary-title&gt;&lt;/titles&gt;&lt;periodical&gt;&lt;full-title&gt;J Clin Sleep Med&lt;/full-title&gt;&lt;/periodical&gt;&lt;pages&gt;597-619&lt;/pages&gt;&lt;volume&gt;8&lt;/volume&gt;&lt;number&gt;5&lt;/number&gt;&lt;dates&gt;&lt;year&gt;2012&lt;/year&gt;&lt;/dates&gt;&lt;isbn&gt;1550-9397 (Print)&lt;/isbn&gt;&lt;urls&gt;&lt;related-urls&gt;&lt;url&gt;http://pubmed.cn/23066376&lt;/url&gt;&lt;url&gt;http://europepmc.org/abstract/MED/23066376&lt;/url&gt;&lt;url&gt;http://www.ncbi.nlm.nih.gov/pmc/articles/pmid/23066376/&lt;/url&gt;&lt;/related-urls&gt;&lt;/urls&gt;&lt;remote-database-provider&gt;PubMed.cn&lt;/remote-database-provider&gt;&lt;language&gt;eng&lt;/language&gt;&lt;/record&gt;&lt;/Cite&gt;&lt;/EndNote&gt;</w:instrText>
      </w:r>
      <w:r w:rsidR="005C12A7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[16]</w:t>
      </w:r>
      <w:r w:rsidR="005C12A7" w:rsidRPr="0058074C">
        <w:rPr>
          <w:rFonts w:ascii="Times New Roman" w:hAnsi="Times New Roman" w:cs="Times New Roman"/>
        </w:rPr>
        <w:fldChar w:fldCharType="end"/>
      </w:r>
      <w:r w:rsidR="00DB64E3" w:rsidRPr="00EA3675">
        <w:rPr>
          <w:rFonts w:ascii="Times New Roman" w:hAnsi="Times New Roman" w:cs="Times New Roman"/>
        </w:rPr>
        <w:t>, apnea is scored</w:t>
      </w:r>
      <w:r w:rsidR="00DB64E3" w:rsidRPr="00236C03">
        <w:rPr>
          <w:rFonts w:ascii="Times New Roman" w:hAnsi="Times New Roman" w:cs="Times New Roman"/>
        </w:rPr>
        <w:t xml:space="preserve"> when there is a more than 90% drop in the peak signal of </w:t>
      </w:r>
      <w:r w:rsidR="003F2161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 xml:space="preserve">pre-event baseline </w:t>
      </w:r>
      <w:r w:rsidR="00182702" w:rsidRPr="00236C03">
        <w:rPr>
          <w:rFonts w:ascii="Times New Roman" w:hAnsi="Times New Roman" w:cs="Times New Roman"/>
        </w:rPr>
        <w:t xml:space="preserve">for NF </w:t>
      </w:r>
      <w:r w:rsidR="00DB64E3" w:rsidRPr="00236C03">
        <w:rPr>
          <w:rFonts w:ascii="Times New Roman" w:hAnsi="Times New Roman" w:cs="Times New Roman"/>
        </w:rPr>
        <w:t>with a duration longer than 10</w:t>
      </w:r>
      <w:r w:rsidR="003F2161" w:rsidRPr="00236C03">
        <w:rPr>
          <w:rFonts w:ascii="Times New Roman" w:hAnsi="Times New Roman" w:cs="Times New Roman"/>
        </w:rPr>
        <w:t xml:space="preserve"> </w:t>
      </w:r>
      <w:r w:rsidR="00DB64E3" w:rsidRPr="00236C03">
        <w:rPr>
          <w:rFonts w:ascii="Times New Roman" w:hAnsi="Times New Roman" w:cs="Times New Roman"/>
        </w:rPr>
        <w:t>s</w:t>
      </w:r>
      <w:r w:rsidR="0080070A" w:rsidRPr="00236C03">
        <w:rPr>
          <w:rFonts w:ascii="Times New Roman" w:hAnsi="Times New Roman" w:cs="Times New Roman"/>
        </w:rPr>
        <w:t>.</w:t>
      </w:r>
      <w:r w:rsidR="00DB64E3" w:rsidRPr="00236C03">
        <w:rPr>
          <w:rFonts w:ascii="Times New Roman" w:hAnsi="Times New Roman" w:cs="Times New Roman"/>
        </w:rPr>
        <w:t xml:space="preserve"> </w:t>
      </w:r>
      <w:r w:rsidR="0080070A" w:rsidRPr="00236C03">
        <w:rPr>
          <w:rFonts w:ascii="Times New Roman" w:hAnsi="Times New Roman" w:cs="Times New Roman"/>
        </w:rPr>
        <w:t>H</w:t>
      </w:r>
      <w:r w:rsidR="00DB64E3" w:rsidRPr="00236C03">
        <w:rPr>
          <w:rFonts w:ascii="Times New Roman" w:hAnsi="Times New Roman" w:cs="Times New Roman"/>
        </w:rPr>
        <w:t xml:space="preserve">ypopnea is scored by the following rules: 1) there is a more than 30% drop in the peak signal of </w:t>
      </w:r>
      <w:r w:rsidR="00182702" w:rsidRPr="00236C03">
        <w:rPr>
          <w:rFonts w:ascii="Times New Roman" w:hAnsi="Times New Roman" w:cs="Times New Roman"/>
        </w:rPr>
        <w:t xml:space="preserve">the </w:t>
      </w:r>
      <w:r w:rsidR="00DB64E3" w:rsidRPr="00236C03">
        <w:rPr>
          <w:rFonts w:ascii="Times New Roman" w:hAnsi="Times New Roman" w:cs="Times New Roman"/>
        </w:rPr>
        <w:t>pre-event baseline</w:t>
      </w:r>
      <w:r w:rsidR="005C12A7" w:rsidRPr="00236C03">
        <w:rPr>
          <w:rFonts w:ascii="Times New Roman" w:hAnsi="Times New Roman" w:cs="Times New Roman"/>
        </w:rPr>
        <w:t xml:space="preserve"> </w:t>
      </w:r>
      <w:r w:rsidR="00182702" w:rsidRPr="00236C03">
        <w:rPr>
          <w:rFonts w:ascii="Times New Roman" w:hAnsi="Times New Roman" w:cs="Times New Roman"/>
        </w:rPr>
        <w:t xml:space="preserve">for nasal pressure </w:t>
      </w:r>
      <w:r w:rsidR="005C12A7" w:rsidRPr="00236C03">
        <w:rPr>
          <w:rFonts w:ascii="Times New Roman" w:hAnsi="Times New Roman" w:cs="Times New Roman"/>
        </w:rPr>
        <w:t>with a duration longer than 10</w:t>
      </w:r>
      <w:r w:rsidR="00182702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s, accompanied by 2) more than 3% arterial oxygen desaturation or an arousal. As a result, we selected NF and SpO</w:t>
      </w:r>
      <w:r w:rsidR="005C12A7" w:rsidRPr="00236C03">
        <w:rPr>
          <w:rFonts w:ascii="Times New Roman" w:hAnsi="Times New Roman" w:cs="Times New Roman"/>
          <w:vertAlign w:val="subscript"/>
        </w:rPr>
        <w:t>2</w:t>
      </w:r>
      <w:r w:rsidR="00DB64E3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 xml:space="preserve">for SAHS detection. </w:t>
      </w:r>
    </w:p>
    <w:p w14:paraId="33B3510B" w14:textId="77777777" w:rsidR="00741762" w:rsidRPr="00316B7B" w:rsidRDefault="00741762">
      <w:pPr>
        <w:rPr>
          <w:rFonts w:ascii="Times New Roman" w:hAnsi="Times New Roman" w:cs="Times New Roman"/>
          <w:b/>
        </w:rPr>
      </w:pPr>
    </w:p>
    <w:p w14:paraId="6B4E855B" w14:textId="6E5E536C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Study design</w:t>
      </w:r>
    </w:p>
    <w:p w14:paraId="3E5EECEB" w14:textId="68E3F0FC" w:rsidR="00310DE6" w:rsidRDefault="00014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FD8A8" wp14:editId="1A27C881">
                <wp:simplePos x="0" y="0"/>
                <wp:positionH relativeFrom="column">
                  <wp:posOffset>0</wp:posOffset>
                </wp:positionH>
                <wp:positionV relativeFrom="paragraph">
                  <wp:posOffset>1223645</wp:posOffset>
                </wp:positionV>
                <wp:extent cx="5273675" cy="198120"/>
                <wp:effectExtent l="0" t="0" r="3175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67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7D2F0" w14:textId="42349AE4" w:rsidR="00F84B0E" w:rsidRPr="0058074C" w:rsidRDefault="00F84B0E" w:rsidP="00F525E0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906F75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1</w:t>
                            </w:r>
                            <w:r w:rsidRPr="0058074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58074C">
                              <w:rPr>
                                <w:rFonts w:ascii="Times New Roman" w:hAnsi="Times New Roman" w:cs="Times New Roman"/>
                              </w:rPr>
                              <w:t xml:space="preserve"> Design of cascading detection model based on AH event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FD8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6.35pt;width:415.25pt;height:15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" stroked="f">
                <v:textbox style="mso-fit-shape-to-text:t" inset="0,0,0,0">
                  <w:txbxContent>
                    <w:p w14:paraId="78D7D2F0" w14:textId="42349AE4" w:rsidR="00F84B0E" w:rsidRPr="0058074C" w:rsidRDefault="00F84B0E" w:rsidP="00F525E0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8074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906F75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1</w:t>
                      </w:r>
                      <w:r w:rsidRPr="0058074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58074C">
                        <w:rPr>
                          <w:rFonts w:ascii="Times New Roman" w:hAnsi="Times New Roman" w:cs="Times New Roman"/>
                        </w:rPr>
                        <w:t xml:space="preserve"> Design of cascading detection model based on AH event detection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12A7" w:rsidRPr="0058074C">
        <w:rPr>
          <w:rFonts w:ascii="Times New Roman" w:hAnsi="Times New Roman" w:cs="Times New Roman"/>
        </w:rPr>
        <w:t xml:space="preserve">The cascading detection model based on </w:t>
      </w:r>
      <w:r w:rsidR="003C5026" w:rsidRPr="0058074C">
        <w:rPr>
          <w:rFonts w:ascii="Times New Roman" w:hAnsi="Times New Roman" w:cs="Times New Roman"/>
        </w:rPr>
        <w:t>AH event</w:t>
      </w:r>
      <w:r w:rsidR="005C12A7" w:rsidRPr="0058074C">
        <w:rPr>
          <w:rFonts w:ascii="Times New Roman" w:hAnsi="Times New Roman" w:cs="Times New Roman"/>
        </w:rPr>
        <w:t xml:space="preserve"> detection is shown in Fig.</w:t>
      </w:r>
      <w:r w:rsidR="001A36BE" w:rsidRPr="00236C03">
        <w:rPr>
          <w:rFonts w:ascii="Times New Roman" w:hAnsi="Times New Roman" w:cs="Times New Roman"/>
        </w:rPr>
        <w:t xml:space="preserve"> </w:t>
      </w:r>
      <w:r w:rsidR="005C12A7" w:rsidRPr="00236C03">
        <w:rPr>
          <w:rFonts w:ascii="Times New Roman" w:hAnsi="Times New Roman" w:cs="Times New Roman"/>
        </w:rPr>
        <w:t>1</w:t>
      </w:r>
      <w:r w:rsidR="00F525E0" w:rsidRPr="00236C03">
        <w:rPr>
          <w:rFonts w:ascii="Times New Roman" w:hAnsi="Times New Roman" w:cs="Times New Roman"/>
        </w:rPr>
        <w:t>. It</w:t>
      </w:r>
      <w:r w:rsidR="00436AFA" w:rsidRPr="00236C03">
        <w:rPr>
          <w:rFonts w:ascii="Times New Roman" w:hAnsi="Times New Roman" w:cs="Times New Roman"/>
        </w:rPr>
        <w:t xml:space="preserve"> comprises the following main</w:t>
      </w:r>
      <w:r w:rsidR="00F525E0" w:rsidRPr="00236C03">
        <w:rPr>
          <w:rFonts w:ascii="Times New Roman" w:hAnsi="Times New Roman" w:cs="Times New Roman"/>
        </w:rPr>
        <w:t xml:space="preserve"> steps</w:t>
      </w:r>
      <w:r w:rsidR="00D464D4" w:rsidRPr="00236C03">
        <w:rPr>
          <w:rFonts w:ascii="Times New Roman" w:hAnsi="Times New Roman" w:cs="Times New Roman"/>
        </w:rPr>
        <w:t>.</w:t>
      </w:r>
      <w:r w:rsidR="00F525E0" w:rsidRPr="00236C03">
        <w:rPr>
          <w:rFonts w:ascii="Times New Roman" w:hAnsi="Times New Roman" w:cs="Times New Roman"/>
        </w:rPr>
        <w:t xml:space="preserve"> 1) </w:t>
      </w:r>
      <w:r w:rsidR="00D464D4" w:rsidRPr="00236C03">
        <w:rPr>
          <w:rFonts w:ascii="Times New Roman" w:hAnsi="Times New Roman" w:cs="Times New Roman"/>
        </w:rPr>
        <w:t>Removal of i</w:t>
      </w:r>
      <w:r w:rsidR="00F525E0" w:rsidRPr="00236C03">
        <w:rPr>
          <w:rFonts w:ascii="Times New Roman" w:hAnsi="Times New Roman" w:cs="Times New Roman"/>
        </w:rPr>
        <w:t xml:space="preserve">nvalid data, </w:t>
      </w:r>
      <w:r w:rsidR="004414F2">
        <w:rPr>
          <w:rFonts w:ascii="Times New Roman" w:hAnsi="Times New Roman" w:cs="Times New Roman"/>
        </w:rPr>
        <w:t xml:space="preserve">signal </w:t>
      </w:r>
      <w:r w:rsidR="00F525E0" w:rsidRPr="00236C03">
        <w:rPr>
          <w:rFonts w:ascii="Times New Roman" w:hAnsi="Times New Roman" w:cs="Times New Roman"/>
        </w:rPr>
        <w:t>filtering, segment</w:t>
      </w:r>
      <w:r w:rsidR="00D464D4" w:rsidRPr="00236C03">
        <w:rPr>
          <w:rFonts w:ascii="Times New Roman" w:hAnsi="Times New Roman" w:cs="Times New Roman"/>
        </w:rPr>
        <w:t>ation</w:t>
      </w:r>
      <w:r w:rsidR="00F525E0" w:rsidRPr="00236C03">
        <w:rPr>
          <w:rFonts w:ascii="Times New Roman" w:hAnsi="Times New Roman" w:cs="Times New Roman"/>
        </w:rPr>
        <w:t xml:space="preserve"> with a sliding window</w:t>
      </w:r>
      <w:r w:rsidR="00D464D4" w:rsidRPr="00236C03">
        <w:rPr>
          <w:rFonts w:ascii="Times New Roman" w:hAnsi="Times New Roman" w:cs="Times New Roman"/>
        </w:rPr>
        <w:t>,</w:t>
      </w:r>
      <w:r w:rsidR="003563B3" w:rsidRPr="00236C03">
        <w:rPr>
          <w:rFonts w:ascii="Times New Roman" w:hAnsi="Times New Roman" w:cs="Times New Roman"/>
        </w:rPr>
        <w:t xml:space="preserve"> and SpO</w:t>
      </w:r>
      <w:r w:rsidR="003563B3" w:rsidRPr="00236C03">
        <w:rPr>
          <w:rFonts w:ascii="Times New Roman" w:hAnsi="Times New Roman" w:cs="Times New Roman"/>
          <w:vertAlign w:val="subscript"/>
        </w:rPr>
        <w:t>2</w:t>
      </w:r>
      <w:r w:rsidR="003563B3" w:rsidRPr="00236C03">
        <w:rPr>
          <w:rFonts w:ascii="Times New Roman" w:hAnsi="Times New Roman" w:cs="Times New Roman"/>
        </w:rPr>
        <w:t xml:space="preserve"> align</w:t>
      </w:r>
      <w:r w:rsidR="00D464D4" w:rsidRPr="00236C03">
        <w:rPr>
          <w:rFonts w:ascii="Times New Roman" w:hAnsi="Times New Roman" w:cs="Times New Roman"/>
        </w:rPr>
        <w:t>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2</w:t>
      </w:r>
      <w:r w:rsidR="0097036F" w:rsidRPr="00236C03">
        <w:rPr>
          <w:rFonts w:ascii="Times New Roman" w:hAnsi="Times New Roman" w:cs="Times New Roman"/>
        </w:rPr>
        <w:t xml:space="preserve">) </w:t>
      </w:r>
      <w:r w:rsidR="00D464D4" w:rsidRPr="00236C03">
        <w:rPr>
          <w:rFonts w:ascii="Times New Roman" w:hAnsi="Times New Roman" w:cs="Times New Roman"/>
        </w:rPr>
        <w:t>Extraction of a s</w:t>
      </w:r>
      <w:r w:rsidR="003563B3" w:rsidRPr="00236C03">
        <w:rPr>
          <w:rFonts w:ascii="Times New Roman" w:hAnsi="Times New Roman" w:cs="Times New Roman"/>
        </w:rPr>
        <w:t>pecific feature set from each segment</w:t>
      </w:r>
      <w:r w:rsidR="0097036F" w:rsidRPr="00236C03">
        <w:rPr>
          <w:rFonts w:ascii="Times New Roman" w:hAnsi="Times New Roman" w:cs="Times New Roman"/>
        </w:rPr>
        <w:t>.</w:t>
      </w:r>
      <w:r w:rsidR="003563B3" w:rsidRPr="00236C03">
        <w:rPr>
          <w:rFonts w:ascii="Times New Roman" w:hAnsi="Times New Roman" w:cs="Times New Roman"/>
        </w:rPr>
        <w:t xml:space="preserve"> 3) </w:t>
      </w:r>
      <w:r w:rsidR="00D464D4" w:rsidRPr="00236C03">
        <w:rPr>
          <w:rFonts w:ascii="Times New Roman" w:hAnsi="Times New Roman" w:cs="Times New Roman"/>
        </w:rPr>
        <w:t>The c</w:t>
      </w:r>
      <w:r w:rsidR="003563B3" w:rsidRPr="00236C03">
        <w:rPr>
          <w:rFonts w:ascii="Times New Roman" w:hAnsi="Times New Roman" w:cs="Times New Roman"/>
        </w:rPr>
        <w:t>ascading detection model predicts e</w:t>
      </w:r>
      <w:r w:rsidR="00D464D4" w:rsidRPr="00236C03">
        <w:rPr>
          <w:rFonts w:ascii="Times New Roman" w:hAnsi="Times New Roman" w:cs="Times New Roman"/>
        </w:rPr>
        <w:t>ach</w:t>
      </w:r>
      <w:r w:rsidR="003563B3" w:rsidRPr="00236C03">
        <w:rPr>
          <w:rFonts w:ascii="Times New Roman" w:hAnsi="Times New Roman" w:cs="Times New Roman"/>
        </w:rPr>
        <w:t xml:space="preserve"> segment and </w:t>
      </w:r>
      <w:r w:rsidR="0097036F" w:rsidRPr="00236C03">
        <w:rPr>
          <w:rFonts w:ascii="Times New Roman" w:hAnsi="Times New Roman" w:cs="Times New Roman"/>
        </w:rPr>
        <w:t xml:space="preserve">outputs a sequence of results. </w:t>
      </w:r>
      <w:r w:rsidR="003563B3" w:rsidRPr="00236C03">
        <w:rPr>
          <w:rFonts w:ascii="Times New Roman" w:hAnsi="Times New Roman" w:cs="Times New Roman"/>
        </w:rPr>
        <w:t xml:space="preserve">4) </w:t>
      </w:r>
      <w:r w:rsidR="00D464D4" w:rsidRPr="00236C03">
        <w:rPr>
          <w:rFonts w:ascii="Times New Roman" w:hAnsi="Times New Roman" w:cs="Times New Roman"/>
        </w:rPr>
        <w:t>The e</w:t>
      </w:r>
      <w:r w:rsidR="003563B3" w:rsidRPr="00236C03">
        <w:rPr>
          <w:rFonts w:ascii="Times New Roman" w:hAnsi="Times New Roman" w:cs="Times New Roman"/>
        </w:rPr>
        <w:t xml:space="preserve">vent detector </w:t>
      </w:r>
      <w:r w:rsidR="0097036F" w:rsidRPr="00236C03">
        <w:rPr>
          <w:rFonts w:ascii="Times New Roman" w:hAnsi="Times New Roman" w:cs="Times New Roman"/>
        </w:rPr>
        <w:t xml:space="preserve">corrects the invalid results in the sequence and </w:t>
      </w:r>
      <w:r w:rsidR="003563B3" w:rsidRPr="00236C03">
        <w:rPr>
          <w:rFonts w:ascii="Times New Roman" w:hAnsi="Times New Roman" w:cs="Times New Roman"/>
        </w:rPr>
        <w:t>calculates the AHI</w:t>
      </w:r>
      <w:commentRangeStart w:id="27"/>
      <w:commentRangeStart w:id="28"/>
      <w:r w:rsidR="003563B3" w:rsidRPr="00236C03">
        <w:rPr>
          <w:rFonts w:ascii="Times New Roman" w:hAnsi="Times New Roman" w:cs="Times New Roman"/>
        </w:rPr>
        <w:t>.</w:t>
      </w:r>
      <w:commentRangeEnd w:id="27"/>
      <w:r w:rsidR="00D464D4" w:rsidRPr="0058074C">
        <w:rPr>
          <w:rStyle w:val="af"/>
          <w:rFonts w:ascii="Times New Roman" w:hAnsi="Times New Roman" w:cs="Times New Roman"/>
        </w:rPr>
        <w:commentReference w:id="27"/>
      </w:r>
      <w:r w:rsidR="003563B3" w:rsidRPr="00236C03">
        <w:rPr>
          <w:rFonts w:ascii="Times New Roman" w:hAnsi="Times New Roman" w:cs="Times New Roman"/>
        </w:rPr>
        <w:t xml:space="preserve"> </w:t>
      </w:r>
      <w:commentRangeEnd w:id="28"/>
      <w:r w:rsidR="0075426E">
        <w:rPr>
          <w:rStyle w:val="af"/>
        </w:rPr>
        <w:commentReference w:id="28"/>
      </w:r>
    </w:p>
    <w:p w14:paraId="5F5C5FA9" w14:textId="4F580873" w:rsidR="001C1502" w:rsidRPr="00236C03" w:rsidRDefault="001C1502">
      <w:pPr>
        <w:rPr>
          <w:rFonts w:ascii="Times New Roman" w:hAnsi="Times New Roman" w:cs="Times New Roman"/>
        </w:rPr>
      </w:pPr>
    </w:p>
    <w:p w14:paraId="5AB3CCC2" w14:textId="71247115" w:rsidR="00310DE6" w:rsidRPr="00236C03" w:rsidRDefault="00310DE6">
      <w:pPr>
        <w:rPr>
          <w:rFonts w:ascii="Times New Roman" w:hAnsi="Times New Roman" w:cs="Times New Roman"/>
        </w:rPr>
      </w:pPr>
    </w:p>
    <w:p w14:paraId="3EC32311" w14:textId="1B1BBBDE" w:rsidR="00310DE6" w:rsidRPr="00236C03" w:rsidRDefault="0038068F">
      <w:pPr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Signal preprocessing</w:t>
      </w:r>
    </w:p>
    <w:p w14:paraId="0B645505" w14:textId="2072BD24" w:rsidR="00310DE6" w:rsidRPr="00236C03" w:rsidRDefault="0038068F" w:rsidP="00DD601F">
      <w:pPr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Signal preprocessing </w:t>
      </w:r>
      <w:r w:rsidR="00353F58" w:rsidRPr="00236C03">
        <w:rPr>
          <w:rFonts w:ascii="Times New Roman" w:hAnsi="Times New Roman" w:cs="Times New Roman"/>
        </w:rPr>
        <w:t>comprises</w:t>
      </w:r>
      <w:r w:rsidRPr="00236C03">
        <w:rPr>
          <w:rFonts w:ascii="Times New Roman" w:hAnsi="Times New Roman" w:cs="Times New Roman"/>
        </w:rPr>
        <w:t xml:space="preserve"> the following four steps</w:t>
      </w:r>
      <w:r w:rsidR="00353F58" w:rsidRPr="00236C03">
        <w:rPr>
          <w:rFonts w:ascii="Times New Roman" w:hAnsi="Times New Roman" w:cs="Times New Roman"/>
        </w:rPr>
        <w:t>.</w:t>
      </w:r>
      <w:r w:rsidRPr="00236C03">
        <w:rPr>
          <w:rFonts w:ascii="Times New Roman" w:hAnsi="Times New Roman" w:cs="Times New Roman"/>
        </w:rPr>
        <w:t xml:space="preserve"> 1) </w:t>
      </w:r>
      <w:r w:rsidR="00353F58" w:rsidRPr="00236C03">
        <w:rPr>
          <w:rFonts w:ascii="Times New Roman" w:hAnsi="Times New Roman" w:cs="Times New Roman"/>
        </w:rPr>
        <w:t>Removal of i</w:t>
      </w:r>
      <w:r w:rsidR="00E02016" w:rsidRPr="00236C03">
        <w:rPr>
          <w:rFonts w:ascii="Times New Roman" w:hAnsi="Times New Roman" w:cs="Times New Roman"/>
        </w:rPr>
        <w:t>nvalid data</w:t>
      </w:r>
      <w:r w:rsidR="00703F59" w:rsidRPr="00236C03">
        <w:rPr>
          <w:rFonts w:ascii="Times New Roman" w:hAnsi="Times New Roman" w:cs="Times New Roman"/>
        </w:rPr>
        <w:t xml:space="preserve">. </w:t>
      </w:r>
      <w:r w:rsidR="002B6114">
        <w:rPr>
          <w:rFonts w:ascii="Times New Roman" w:hAnsi="Times New Roman" w:cs="Times New Roman"/>
        </w:rPr>
        <w:t>A</w:t>
      </w:r>
      <w:r w:rsidR="00E02016" w:rsidRPr="00236C03">
        <w:rPr>
          <w:rFonts w:ascii="Times New Roman" w:hAnsi="Times New Roman" w:cs="Times New Roman"/>
        </w:rPr>
        <w:t>ny SpO</w:t>
      </w:r>
      <w:r w:rsidR="00E02016" w:rsidRPr="00236C03">
        <w:rPr>
          <w:rFonts w:ascii="Times New Roman" w:hAnsi="Times New Roman" w:cs="Times New Roman"/>
          <w:vertAlign w:val="subscript"/>
        </w:rPr>
        <w:t>2</w:t>
      </w:r>
      <w:r w:rsidR="00E02016" w:rsidRPr="00236C03">
        <w:rPr>
          <w:rFonts w:ascii="Times New Roman" w:hAnsi="Times New Roman" w:cs="Times New Roman"/>
        </w:rPr>
        <w:t xml:space="preserve"> values </w:t>
      </w:r>
      <w:r w:rsidR="007D3DF7" w:rsidRPr="00236C03">
        <w:rPr>
          <w:rFonts w:ascii="Times New Roman" w:hAnsi="Times New Roman" w:cs="Times New Roman"/>
        </w:rPr>
        <w:t>lower</w:t>
      </w:r>
      <w:r w:rsidR="00E02016" w:rsidRPr="00236C03">
        <w:rPr>
          <w:rFonts w:ascii="Times New Roman" w:hAnsi="Times New Roman" w:cs="Times New Roman"/>
        </w:rPr>
        <w:t xml:space="preserve"> than 80% were considered </w:t>
      </w:r>
      <w:r w:rsidR="00703F59" w:rsidRPr="00236C03">
        <w:rPr>
          <w:rFonts w:ascii="Times New Roman" w:hAnsi="Times New Roman" w:cs="Times New Roman"/>
        </w:rPr>
        <w:t>to be</w:t>
      </w:r>
      <w:r w:rsidR="00E02016" w:rsidRPr="00236C03">
        <w:rPr>
          <w:rFonts w:ascii="Times New Roman" w:hAnsi="Times New Roman" w:cs="Times New Roman"/>
        </w:rPr>
        <w:t xml:space="preserve"> artifacts and removed from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 xml:space="preserve">analysis (5.8% of </w:t>
      </w:r>
      <w:r w:rsidR="00703F59" w:rsidRPr="00236C03">
        <w:rPr>
          <w:rFonts w:ascii="Times New Roman" w:hAnsi="Times New Roman" w:cs="Times New Roman"/>
        </w:rPr>
        <w:t xml:space="preserve">the </w:t>
      </w:r>
      <w:r w:rsidR="00E02016" w:rsidRPr="00236C03">
        <w:rPr>
          <w:rFonts w:ascii="Times New Roman" w:hAnsi="Times New Roman" w:cs="Times New Roman"/>
        </w:rPr>
        <w:t>data)</w:t>
      </w:r>
      <w:r w:rsidR="007747E3">
        <w:rPr>
          <w:rFonts w:ascii="Times New Roman" w:hAnsi="Times New Roman" w:cs="Times New Roman"/>
        </w:rPr>
        <w:t>.</w:t>
      </w:r>
      <w:r w:rsidR="00E02016" w:rsidRPr="00236C03">
        <w:rPr>
          <w:rFonts w:ascii="Times New Roman" w:hAnsi="Times New Roman" w:cs="Times New Roman"/>
        </w:rPr>
        <w:t xml:space="preserve"> 2) </w:t>
      </w:r>
      <w:r w:rsidR="00AE15DD">
        <w:rPr>
          <w:rFonts w:ascii="Times New Roman" w:hAnsi="Times New Roman" w:cs="Times New Roman"/>
        </w:rPr>
        <w:t>Signal f</w:t>
      </w:r>
      <w:r w:rsidR="00E02016" w:rsidRPr="00236C03">
        <w:rPr>
          <w:rFonts w:ascii="Times New Roman" w:hAnsi="Times New Roman" w:cs="Times New Roman"/>
        </w:rPr>
        <w:t>iltering</w:t>
      </w:r>
      <w:r w:rsidR="00703F59" w:rsidRPr="00236C03">
        <w:rPr>
          <w:rFonts w:ascii="Times New Roman" w:hAnsi="Times New Roman" w:cs="Times New Roman"/>
        </w:rPr>
        <w:t>: a</w:t>
      </w:r>
      <w:r w:rsidR="001B4FAA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four</w:t>
      </w:r>
      <w:r w:rsidR="001B4FAA" w:rsidRPr="00236C03">
        <w:rPr>
          <w:rFonts w:ascii="Times New Roman" w:hAnsi="Times New Roman" w:cs="Times New Roman"/>
        </w:rPr>
        <w:t xml:space="preserve">-point sliding average filter and a third-order Butterworth high-pass filter </w:t>
      </w:r>
      <w:r w:rsidR="002A196D" w:rsidRPr="00236C03">
        <w:rPr>
          <w:rFonts w:ascii="Times New Roman" w:hAnsi="Times New Roman" w:cs="Times New Roman"/>
        </w:rPr>
        <w:t>with a cut-off frequency of 0.05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A196D" w:rsidRPr="00236C03">
        <w:rPr>
          <w:rFonts w:ascii="Times New Roman" w:hAnsi="Times New Roman" w:cs="Times New Roman"/>
        </w:rPr>
        <w:t xml:space="preserve">Hz </w:t>
      </w:r>
      <w:r w:rsidR="001B4FAA" w:rsidRPr="00236C03">
        <w:rPr>
          <w:rFonts w:ascii="Times New Roman" w:hAnsi="Times New Roman" w:cs="Times New Roman"/>
        </w:rPr>
        <w:t xml:space="preserve">were </w:t>
      </w:r>
      <w:r w:rsidR="00703F59" w:rsidRPr="00236C03">
        <w:rPr>
          <w:rFonts w:ascii="Times New Roman" w:hAnsi="Times New Roman" w:cs="Times New Roman"/>
        </w:rPr>
        <w:t>used</w:t>
      </w:r>
      <w:r w:rsidR="002A196D" w:rsidRPr="00236C03">
        <w:rPr>
          <w:rFonts w:ascii="Times New Roman" w:hAnsi="Times New Roman" w:cs="Times New Roman"/>
        </w:rPr>
        <w:t xml:space="preserve"> to </w:t>
      </w:r>
      <w:r w:rsidR="00703F59" w:rsidRPr="00236C03">
        <w:rPr>
          <w:rFonts w:ascii="Times New Roman" w:hAnsi="Times New Roman" w:cs="Times New Roman"/>
        </w:rPr>
        <w:t>prevent</w:t>
      </w:r>
      <w:r w:rsidR="002A196D" w:rsidRPr="00236C03">
        <w:rPr>
          <w:rFonts w:ascii="Times New Roman" w:hAnsi="Times New Roman" w:cs="Times New Roman"/>
        </w:rPr>
        <w:t xml:space="preserve"> baseline drift and high-frequency noise caused by artifacts</w:t>
      </w:r>
      <w:r w:rsidR="001B4FAA" w:rsidRPr="00236C03">
        <w:rPr>
          <w:rFonts w:ascii="Times New Roman" w:hAnsi="Times New Roman" w:cs="Times New Roman"/>
        </w:rPr>
        <w:t>. 3) Segment</w:t>
      </w:r>
      <w:r w:rsidR="00703F59" w:rsidRPr="00236C03">
        <w:rPr>
          <w:rFonts w:ascii="Times New Roman" w:hAnsi="Times New Roman" w:cs="Times New Roman"/>
        </w:rPr>
        <w:t>ation: th</w:t>
      </w:r>
      <w:r w:rsidR="001B4FAA" w:rsidRPr="00236C03">
        <w:rPr>
          <w:rFonts w:ascii="Times New Roman" w:hAnsi="Times New Roman" w:cs="Times New Roman"/>
        </w:rPr>
        <w:t xml:space="preserve">e original signals were segmented </w:t>
      </w:r>
      <w:r w:rsidR="00703F59" w:rsidRPr="00236C03">
        <w:rPr>
          <w:rFonts w:ascii="Times New Roman" w:hAnsi="Times New Roman" w:cs="Times New Roman"/>
        </w:rPr>
        <w:t xml:space="preserve">using </w:t>
      </w:r>
      <w:r w:rsidR="001B4FAA" w:rsidRPr="00236C03">
        <w:rPr>
          <w:rFonts w:ascii="Times New Roman" w:hAnsi="Times New Roman" w:cs="Times New Roman"/>
        </w:rPr>
        <w:t>a 60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2F0D8E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 xml:space="preserve"> window and a 10</w:t>
      </w:r>
      <w:r w:rsidR="00703F59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>s window</w:t>
      </w:r>
      <w:r w:rsidR="00703F59" w:rsidRPr="00236C03">
        <w:rPr>
          <w:rFonts w:ascii="Times New Roman" w:hAnsi="Times New Roman" w:cs="Times New Roman"/>
        </w:rPr>
        <w:t>,</w:t>
      </w:r>
      <w:r w:rsidR="001B4FAA" w:rsidRPr="00236C03">
        <w:rPr>
          <w:rFonts w:ascii="Times New Roman" w:hAnsi="Times New Roman" w:cs="Times New Roman"/>
        </w:rPr>
        <w:t xml:space="preserve"> respectively. </w:t>
      </w:r>
      <w:r w:rsidR="00703F59" w:rsidRPr="00236C03">
        <w:rPr>
          <w:rFonts w:ascii="Times New Roman" w:hAnsi="Times New Roman" w:cs="Times New Roman"/>
        </w:rPr>
        <w:t xml:space="preserve">In both cases, the </w:t>
      </w:r>
      <w:r w:rsidR="001B4FAA" w:rsidRPr="00236C03">
        <w:rPr>
          <w:rFonts w:ascii="Times New Roman" w:hAnsi="Times New Roman" w:cs="Times New Roman"/>
        </w:rPr>
        <w:t xml:space="preserve">step was set to </w:t>
      </w:r>
      <w:r w:rsidR="00412489" w:rsidRPr="00236C03">
        <w:rPr>
          <w:rFonts w:ascii="Times New Roman" w:hAnsi="Times New Roman" w:cs="Times New Roman"/>
        </w:rPr>
        <w:t>1</w:t>
      </w:r>
      <w:r w:rsidR="00703F59" w:rsidRPr="00236C03">
        <w:rPr>
          <w:rFonts w:ascii="Times New Roman" w:hAnsi="Times New Roman" w:cs="Times New Roman"/>
        </w:rPr>
        <w:t xml:space="preserve"> </w:t>
      </w:r>
      <w:r w:rsidR="00412489" w:rsidRPr="00236C03">
        <w:rPr>
          <w:rFonts w:ascii="Times New Roman" w:hAnsi="Times New Roman" w:cs="Times New Roman"/>
        </w:rPr>
        <w:t>s</w:t>
      </w:r>
      <w:r w:rsidR="001B4FAA" w:rsidRPr="00236C03">
        <w:rPr>
          <w:rFonts w:ascii="Times New Roman" w:hAnsi="Times New Roman" w:cs="Times New Roman"/>
        </w:rPr>
        <w:t>. Segments were categorized into two classes: AH</w:t>
      </w:r>
      <w:r w:rsidR="002A196D" w:rsidRPr="00236C03">
        <w:rPr>
          <w:rFonts w:ascii="Times New Roman" w:hAnsi="Times New Roman" w:cs="Times New Roman"/>
        </w:rPr>
        <w:t xml:space="preserve"> </w:t>
      </w:r>
      <w:r w:rsidR="001B4FAA" w:rsidRPr="00236C03">
        <w:rPr>
          <w:rFonts w:ascii="Times New Roman" w:hAnsi="Times New Roman" w:cs="Times New Roman"/>
        </w:rPr>
        <w:t xml:space="preserve">and N (normal). </w:t>
      </w:r>
      <w:r w:rsidR="00934634" w:rsidRPr="00236C03">
        <w:rPr>
          <w:rFonts w:ascii="Times New Roman" w:hAnsi="Times New Roman" w:cs="Times New Roman"/>
        </w:rPr>
        <w:t xml:space="preserve">The segments containing more than </w:t>
      </w:r>
      <w:r w:rsidR="00703F59" w:rsidRPr="00236C03">
        <w:rPr>
          <w:rFonts w:ascii="Times New Roman" w:hAnsi="Times New Roman" w:cs="Times New Roman"/>
        </w:rPr>
        <w:t>5</w:t>
      </w:r>
      <w:r w:rsidR="00934634" w:rsidRPr="00236C03">
        <w:rPr>
          <w:rFonts w:ascii="Times New Roman" w:hAnsi="Times New Roman" w:cs="Times New Roman"/>
        </w:rPr>
        <w:t xml:space="preserve"> s SAHS were labeled as AH.</w:t>
      </w:r>
      <w:r w:rsidR="001B4FAA" w:rsidRPr="00236C03">
        <w:rPr>
          <w:rFonts w:ascii="Times New Roman" w:hAnsi="Times New Roman" w:cs="Times New Roman"/>
        </w:rPr>
        <w:t xml:space="preserve"> Other cases were labeled as N. 4) </w:t>
      </w:r>
      <w:r w:rsidR="000B2926" w:rsidRPr="00236C03">
        <w:rPr>
          <w:rFonts w:ascii="Times New Roman" w:hAnsi="Times New Roman" w:cs="Times New Roman"/>
        </w:rPr>
        <w:t>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align</w:t>
      </w:r>
      <w:r w:rsidR="00703F59" w:rsidRPr="00236C03">
        <w:rPr>
          <w:rFonts w:ascii="Times New Roman" w:hAnsi="Times New Roman" w:cs="Times New Roman"/>
        </w:rPr>
        <w:t>ment</w:t>
      </w:r>
      <w:r w:rsidR="000B2926" w:rsidRPr="00236C03">
        <w:rPr>
          <w:rFonts w:ascii="Times New Roman" w:hAnsi="Times New Roman" w:cs="Times New Roman"/>
        </w:rPr>
        <w:t xml:space="preserve">. </w:t>
      </w:r>
      <w:r w:rsidR="00703F59" w:rsidRPr="00236C03">
        <w:rPr>
          <w:rFonts w:ascii="Times New Roman" w:hAnsi="Times New Roman" w:cs="Times New Roman"/>
        </w:rPr>
        <w:t>As</w:t>
      </w:r>
      <w:r w:rsidR="000B2926" w:rsidRPr="00236C03">
        <w:rPr>
          <w:rFonts w:ascii="Times New Roman" w:hAnsi="Times New Roman" w:cs="Times New Roman"/>
        </w:rPr>
        <w:t xml:space="preserve"> </w:t>
      </w:r>
      <w:r w:rsidR="007D3DF7" w:rsidRPr="00236C03">
        <w:rPr>
          <w:rFonts w:ascii="Times New Roman" w:hAnsi="Times New Roman" w:cs="Times New Roman"/>
        </w:rPr>
        <w:t>SpO</w:t>
      </w:r>
      <w:r w:rsidR="007D3DF7" w:rsidRPr="00236C03">
        <w:rPr>
          <w:rFonts w:ascii="Times New Roman" w:hAnsi="Times New Roman" w:cs="Times New Roman"/>
          <w:vertAlign w:val="subscript"/>
        </w:rPr>
        <w:t>2</w:t>
      </w:r>
      <w:r w:rsidR="007D3DF7" w:rsidRPr="00236C03">
        <w:rPr>
          <w:rFonts w:ascii="Times New Roman" w:hAnsi="Times New Roman" w:cs="Times New Roman"/>
        </w:rPr>
        <w:t xml:space="preserve"> respon</w:t>
      </w:r>
      <w:r w:rsidR="00703F59" w:rsidRPr="00236C03">
        <w:rPr>
          <w:rFonts w:ascii="Times New Roman" w:hAnsi="Times New Roman" w:cs="Times New Roman"/>
        </w:rPr>
        <w:t>ds</w:t>
      </w:r>
      <w:r w:rsidR="007D3DF7" w:rsidRPr="00236C03">
        <w:rPr>
          <w:rFonts w:ascii="Times New Roman" w:hAnsi="Times New Roman" w:cs="Times New Roman"/>
        </w:rPr>
        <w:t xml:space="preserve"> slowly to AH events</w:t>
      </w:r>
      <w:r w:rsidR="002450E1" w:rsidRPr="00236C03">
        <w:rPr>
          <w:rFonts w:ascii="Times New Roman" w:hAnsi="Times New Roman" w:cs="Times New Roman"/>
        </w:rPr>
        <w:t xml:space="preserve"> </w:t>
      </w:r>
      <w:r w:rsidR="000B2926" w:rsidRPr="0058074C">
        <w:rPr>
          <w:rFonts w:ascii="Times New Roman" w:hAnsi="Times New Roman" w:cs="Times New Roman"/>
        </w:rPr>
        <w:fldChar w:fldCharType="begin"/>
      </w:r>
      <w:r w:rsidR="00B02965">
        <w:rPr>
          <w:rFonts w:ascii="Times New Roman" w:hAnsi="Times New Roman" w:cs="Times New Roman"/>
        </w:rPr>
        <w:instrText xml:space="preserve"> ADDIN EN.CITE &lt;EndNote&gt;&lt;Cite&gt;&lt;Author&gt;Selvaraj&lt;/Author&gt;&lt;Year&gt;2013&lt;/Year&gt;&lt;RecNum&gt;23&lt;/RecNum&gt;&lt;DisplayText&gt;[18]&lt;/DisplayText&gt;&lt;record&gt;&lt;rec-number&gt;23&lt;/rec-number&gt;&lt;foreign-keys&gt;&lt;key app="EN" db-id="5zp0rzevixdad7eps2dpfwx9vfwwaafzs5ts" timestamp="1545825310"&gt;23&lt;/key&gt;&lt;/foreign-keys&gt;&lt;ref-type name="Book Section"&gt;5&lt;/ref-type&gt;&lt;contributors&gt;&lt;authors&gt;&lt;author&gt;Selvaraj, Nandakumar&lt;/author&gt;&lt;author&gt;Narasimhan, Ravi&lt;/author&gt;&lt;author&gt;Ieee,&lt;/author&gt;&lt;/authors&gt;&lt;/contributors&gt;&lt;titles&gt;&lt;title&gt;Detection of Sleep Apnea on a Per-Second Basis Using Respiratory Signals&lt;/title&gt;&lt;secondary-title&gt;2013 35th Annual International Conference of the Ieee Engineering in Medicine and Biology Society&lt;/secondary-title&gt;&lt;tertiary-title&gt;IEEE Engineering in Medicine and Biology Society Conference Proceedings&lt;/tertiary-title&gt;&lt;/titles&gt;&lt;pages&gt;2124-2127&lt;/pages&gt;&lt;dates&gt;&lt;year&gt;2013&lt;/year&gt;&lt;/dates&gt;&lt;isbn&gt;978-1-4577-0216-7&lt;/isbn&gt;&lt;accession-num&gt;WOS:000341702102149&lt;/accession-num&gt;&lt;urls&gt;&lt;related-urls&gt;&lt;url&gt;&amp;lt;Go to ISI&amp;gt;://WOS:000341702102149&lt;/url&gt;&lt;/related-urls&gt;&lt;/urls&gt;&lt;/record&gt;&lt;/Cite&gt;&lt;/EndNote&gt;</w:instrText>
      </w:r>
      <w:r w:rsidR="000B2926" w:rsidRPr="0058074C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[18]</w:t>
      </w:r>
      <w:r w:rsidR="000B2926" w:rsidRPr="0058074C">
        <w:rPr>
          <w:rFonts w:ascii="Times New Roman" w:hAnsi="Times New Roman" w:cs="Times New Roman"/>
        </w:rPr>
        <w:fldChar w:fldCharType="end"/>
      </w:r>
      <w:r w:rsidR="000B2926" w:rsidRPr="00236C03">
        <w:rPr>
          <w:rFonts w:ascii="Times New Roman" w:hAnsi="Times New Roman" w:cs="Times New Roman"/>
        </w:rPr>
        <w:t>, we moved SpO</w:t>
      </w:r>
      <w:r w:rsidR="000B2926" w:rsidRPr="00236C03">
        <w:rPr>
          <w:rFonts w:ascii="Times New Roman" w:hAnsi="Times New Roman" w:cs="Times New Roman"/>
          <w:vertAlign w:val="subscript"/>
        </w:rPr>
        <w:t>2</w:t>
      </w:r>
      <w:r w:rsidR="000B2926" w:rsidRPr="00236C03">
        <w:rPr>
          <w:rFonts w:ascii="Times New Roman" w:hAnsi="Times New Roman" w:cs="Times New Roman"/>
        </w:rPr>
        <w:t xml:space="preserve"> forward </w:t>
      </w:r>
      <w:r w:rsidR="000B2926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</w:t>
      </w:r>
      <w:r w:rsidR="002450E1" w:rsidRPr="00236C03">
        <w:rPr>
          <w:rFonts w:ascii="Times New Roman" w:hAnsi="Times New Roman" w:cs="Times New Roman"/>
        </w:rPr>
        <w:t xml:space="preserve"> (0&lt;</w:t>
      </w:r>
      <w:r w:rsidR="002450E1" w:rsidRPr="00236C03">
        <w:rPr>
          <w:rFonts w:ascii="Times New Roman" w:hAnsi="Times New Roman" w:cs="Times New Roman" w:hint="eastAsia"/>
        </w:rPr>
        <w:t>τ</w:t>
      </w:r>
      <w:r w:rsidR="002450E1" w:rsidRPr="00236C03">
        <w:rPr>
          <w:rFonts w:ascii="Times New Roman" w:hAnsi="Times New Roman" w:cs="Times New Roman"/>
        </w:rPr>
        <w:t>&lt;30)</w:t>
      </w:r>
      <w:r w:rsidR="007D3DF7" w:rsidRPr="00236C03">
        <w:rPr>
          <w:rFonts w:ascii="Times New Roman" w:hAnsi="Times New Roman" w:cs="Times New Roman"/>
        </w:rPr>
        <w:t>.</w:t>
      </w:r>
      <w:r w:rsidR="002450E1" w:rsidRPr="00236C03">
        <w:rPr>
          <w:rFonts w:ascii="Times New Roman" w:hAnsi="Times New Roman" w:cs="Times New Roman"/>
        </w:rPr>
        <w:t xml:space="preserve"> </w:t>
      </w:r>
      <w:r w:rsidR="00703F59" w:rsidRPr="00236C03">
        <w:rPr>
          <w:rFonts w:ascii="Times New Roman" w:hAnsi="Times New Roman" w:cs="Times New Roman"/>
        </w:rPr>
        <w:t>The results showed</w:t>
      </w:r>
      <w:r w:rsidR="000B2926" w:rsidRPr="00236C03">
        <w:rPr>
          <w:rFonts w:ascii="Times New Roman" w:hAnsi="Times New Roman" w:cs="Times New Roman"/>
        </w:rPr>
        <w:t xml:space="preserve"> that the model perform</w:t>
      </w:r>
      <w:r w:rsidR="002450E1" w:rsidRPr="00236C03">
        <w:rPr>
          <w:rFonts w:ascii="Times New Roman" w:hAnsi="Times New Roman" w:cs="Times New Roman"/>
        </w:rPr>
        <w:t>ed</w:t>
      </w:r>
      <w:r w:rsidR="000B2926" w:rsidRPr="00236C03">
        <w:rPr>
          <w:rFonts w:ascii="Times New Roman" w:hAnsi="Times New Roman" w:cs="Times New Roman"/>
        </w:rPr>
        <w:t xml:space="preserve"> best </w:t>
      </w:r>
      <w:r w:rsidR="00106351" w:rsidRPr="00236C03">
        <w:rPr>
          <w:rFonts w:ascii="Times New Roman" w:hAnsi="Times New Roman" w:cs="Times New Roman"/>
        </w:rPr>
        <w:t xml:space="preserve">with </w:t>
      </w:r>
      <w:r w:rsidR="00106351" w:rsidRPr="00236C03">
        <w:rPr>
          <w:rFonts w:ascii="Times New Roman" w:hAnsi="Times New Roman" w:cs="Times New Roman" w:hint="eastAsia"/>
        </w:rPr>
        <w:t>τ</w:t>
      </w:r>
      <w:r w:rsidR="000B2926" w:rsidRPr="00236C03">
        <w:rPr>
          <w:rFonts w:ascii="Times New Roman" w:hAnsi="Times New Roman" w:cs="Times New Roman"/>
        </w:rPr>
        <w:t xml:space="preserve"> set to 23</w:t>
      </w:r>
      <w:r w:rsidR="00703F59" w:rsidRPr="00236C03">
        <w:rPr>
          <w:rFonts w:ascii="Times New Roman" w:hAnsi="Times New Roman" w:cs="Times New Roman"/>
        </w:rPr>
        <w:t xml:space="preserve"> </w:t>
      </w:r>
      <w:r w:rsidR="000B2926" w:rsidRPr="00236C03">
        <w:rPr>
          <w:rFonts w:ascii="Times New Roman" w:hAnsi="Times New Roman" w:cs="Times New Roman"/>
        </w:rPr>
        <w:t xml:space="preserve">s. </w:t>
      </w:r>
      <w:r w:rsidR="002450E1" w:rsidRPr="00236C03">
        <w:rPr>
          <w:rFonts w:ascii="Times New Roman" w:hAnsi="Times New Roman" w:cs="Times New Roman"/>
        </w:rPr>
        <w:t>After preprocessing, w</w:t>
      </w:r>
      <w:r w:rsidR="000B2926" w:rsidRPr="00236C03">
        <w:rPr>
          <w:rFonts w:ascii="Times New Roman" w:hAnsi="Times New Roman" w:cs="Times New Roman"/>
        </w:rPr>
        <w:t xml:space="preserve">e obtained </w:t>
      </w:r>
      <w:r w:rsidR="00703F59" w:rsidRPr="00236C03">
        <w:rPr>
          <w:rFonts w:ascii="Times New Roman" w:hAnsi="Times New Roman" w:cs="Times New Roman"/>
        </w:rPr>
        <w:t xml:space="preserve">a total of </w:t>
      </w:r>
      <w:r w:rsidR="000B2926" w:rsidRPr="00236C03">
        <w:rPr>
          <w:rFonts w:ascii="Times New Roman" w:hAnsi="Times New Roman" w:cs="Times New Roman"/>
        </w:rPr>
        <w:t xml:space="preserve">35,309 AH segments and 249,977 N segments. </w:t>
      </w:r>
    </w:p>
    <w:p w14:paraId="1FC055A6" w14:textId="6F6C9E4D" w:rsidR="00310DE6" w:rsidRPr="00236C0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3FA26FC0" w14:textId="47577A90" w:rsidR="0073121A" w:rsidRPr="00236C03" w:rsidRDefault="000B2926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>Feature extraction</w:t>
      </w:r>
    </w:p>
    <w:p w14:paraId="667A8AE4" w14:textId="75BEEDA6" w:rsidR="00310DE6" w:rsidRPr="00236C03" w:rsidRDefault="00373D5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236C03">
        <w:rPr>
          <w:rFonts w:ascii="Times New Roman" w:hAnsi="Times New Roman" w:cs="Times New Roman"/>
          <w:b/>
        </w:rPr>
        <w:t xml:space="preserve">NF </w:t>
      </w:r>
      <w:r w:rsidR="008A1ABC" w:rsidRPr="00236C03">
        <w:rPr>
          <w:rFonts w:ascii="Times New Roman" w:hAnsi="Times New Roman" w:cs="Times New Roman"/>
          <w:b/>
        </w:rPr>
        <w:t>f</w:t>
      </w:r>
      <w:r w:rsidRPr="00236C03">
        <w:rPr>
          <w:rFonts w:ascii="Times New Roman" w:hAnsi="Times New Roman" w:cs="Times New Roman"/>
          <w:b/>
        </w:rPr>
        <w:t>eature set</w:t>
      </w:r>
    </w:p>
    <w:p w14:paraId="062F3BF3" w14:textId="58776B25" w:rsidR="00310DE6" w:rsidRPr="002C5BEC" w:rsidRDefault="000643C0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36C03">
        <w:rPr>
          <w:rFonts w:ascii="Times New Roman" w:hAnsi="Times New Roman" w:cs="Times New Roman"/>
        </w:rPr>
        <w:t xml:space="preserve">According to </w:t>
      </w:r>
      <w:r w:rsidR="008A3A8B" w:rsidRPr="00236C03">
        <w:rPr>
          <w:rFonts w:ascii="Times New Roman" w:hAnsi="Times New Roman" w:cs="Times New Roman"/>
        </w:rPr>
        <w:t xml:space="preserve">the </w:t>
      </w:r>
      <w:r w:rsidR="00692441" w:rsidRPr="00236C03">
        <w:rPr>
          <w:rFonts w:ascii="Times New Roman" w:hAnsi="Times New Roman" w:cs="Times New Roman"/>
        </w:rPr>
        <w:t xml:space="preserve">AASM definition of </w:t>
      </w:r>
      <w:r w:rsidR="003C5026" w:rsidRPr="00236C03">
        <w:rPr>
          <w:rFonts w:ascii="Times New Roman" w:hAnsi="Times New Roman" w:cs="Times New Roman"/>
        </w:rPr>
        <w:t>AH events</w:t>
      </w:r>
      <w:r w:rsidR="00692441" w:rsidRPr="00236C03">
        <w:rPr>
          <w:rFonts w:ascii="Times New Roman" w:hAnsi="Times New Roman" w:cs="Times New Roman"/>
        </w:rPr>
        <w:t>, th</w:t>
      </w:r>
      <w:r w:rsidR="00A7344E" w:rsidRPr="00236C03">
        <w:rPr>
          <w:rFonts w:ascii="Times New Roman" w:hAnsi="Times New Roman" w:cs="Times New Roman"/>
        </w:rPr>
        <w:t xml:space="preserve">e amplitude of </w:t>
      </w:r>
      <w:r w:rsidR="002D2D6D" w:rsidRPr="00236C03">
        <w:rPr>
          <w:rFonts w:ascii="Times New Roman" w:hAnsi="Times New Roman" w:cs="Times New Roman"/>
        </w:rPr>
        <w:t xml:space="preserve">the </w:t>
      </w:r>
      <w:r w:rsidR="00A7344E" w:rsidRPr="00236C03">
        <w:rPr>
          <w:rFonts w:ascii="Times New Roman" w:hAnsi="Times New Roman" w:cs="Times New Roman"/>
        </w:rPr>
        <w:t>NF provides</w:t>
      </w:r>
      <w:r w:rsidR="00692441" w:rsidRPr="00236C03">
        <w:rPr>
          <w:rFonts w:ascii="Times New Roman" w:hAnsi="Times New Roman" w:cs="Times New Roman"/>
        </w:rPr>
        <w:t xml:space="preserve"> important information. Therefore, we first extracted the </w:t>
      </w:r>
      <w:r w:rsidR="00106351" w:rsidRPr="00236C03">
        <w:rPr>
          <w:rFonts w:ascii="Times New Roman" w:hAnsi="Times New Roman" w:cs="Times New Roman"/>
        </w:rPr>
        <w:t>maximum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p</m:t>
            </m:r>
          </m:sub>
        </m:sSub>
      </m:oMath>
      <w:r w:rsidR="00106351" w:rsidRPr="0058074C">
        <w:rPr>
          <w:rFonts w:ascii="Times New Roman" w:hAnsi="Times New Roman" w:cs="Times New Roman"/>
        </w:rPr>
        <w:t>) and minimum</w:t>
      </w:r>
      <w:r w:rsidR="00692441" w:rsidRPr="0058074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(F</m:t>
            </m:r>
          </m:e>
          <m:sub>
            <m:r>
              <w:rPr>
                <w:rFonts w:ascii="Cambria Math" w:hAnsi="Cambria Math" w:cs="Times New Roman" w:hint="eastAsia"/>
              </w:rPr>
              <m:t>v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106351" w:rsidRPr="0058074C">
        <w:rPr>
          <w:rFonts w:ascii="Times New Roman" w:hAnsi="Times New Roman" w:cs="Times New Roman"/>
        </w:rPr>
        <w:t xml:space="preserve"> </w:t>
      </w:r>
      <w:r w:rsidR="00692441" w:rsidRPr="0058074C">
        <w:rPr>
          <w:rFonts w:ascii="Times New Roman" w:hAnsi="Times New Roman" w:cs="Times New Roman"/>
        </w:rPr>
        <w:t xml:space="preserve">points </w:t>
      </w:r>
      <w:r w:rsidR="00462932" w:rsidRPr="0058074C">
        <w:rPr>
          <w:rFonts w:ascii="Times New Roman" w:hAnsi="Times New Roman" w:cs="Times New Roman"/>
        </w:rPr>
        <w:t>from the</w:t>
      </w:r>
      <w:r w:rsidR="00692441" w:rsidRPr="0058074C">
        <w:rPr>
          <w:rFonts w:ascii="Times New Roman" w:hAnsi="Times New Roman" w:cs="Times New Roman"/>
        </w:rPr>
        <w:t xml:space="preserve"> NF</w:t>
      </w:r>
      <w:r w:rsidR="00462932" w:rsidRPr="0058074C">
        <w:rPr>
          <w:rFonts w:ascii="Times New Roman" w:hAnsi="Times New Roman" w:cs="Times New Roman"/>
        </w:rPr>
        <w:t xml:space="preserve"> data</w:t>
      </w:r>
      <w:r w:rsidR="0018106A" w:rsidRPr="0058074C">
        <w:rPr>
          <w:rFonts w:ascii="Times New Roman" w:hAnsi="Times New Roman" w:cs="Times New Roman"/>
        </w:rPr>
        <w:t>.</w:t>
      </w:r>
      <w:r w:rsidR="00692441" w:rsidRPr="0058074C">
        <w:rPr>
          <w:rFonts w:ascii="Times New Roman" w:hAnsi="Times New Roman" w:cs="Times New Roman"/>
        </w:rPr>
        <w:t xml:space="preserve"> </w:t>
      </w:r>
      <w:r w:rsidR="0018106A" w:rsidRPr="0058074C">
        <w:rPr>
          <w:rFonts w:ascii="Times New Roman" w:hAnsi="Times New Roman" w:cs="Times New Roman"/>
        </w:rPr>
        <w:t>Then</w:t>
      </w:r>
      <w:r w:rsidR="00692441" w:rsidRPr="0058074C">
        <w:rPr>
          <w:rFonts w:ascii="Times New Roman" w:hAnsi="Times New Roman" w:cs="Times New Roman"/>
        </w:rPr>
        <w:t xml:space="preserve"> the tidal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</m:oMath>
      <w:r w:rsidR="00692441" w:rsidRPr="002C5BEC">
        <w:rPr>
          <w:rFonts w:ascii="Times New Roman" w:hAnsi="Times New Roman" w:cs="Times New Roman"/>
        </w:rPr>
        <w:t xml:space="preserve"> per breath </w:t>
      </w:r>
      <w:r w:rsidR="0018106A" w:rsidRPr="002C5BEC">
        <w:rPr>
          <w:rFonts w:ascii="Times New Roman" w:hAnsi="Times New Roman" w:cs="Times New Roman"/>
        </w:rPr>
        <w:t>was</w:t>
      </w:r>
      <w:r w:rsidR="00692441" w:rsidRPr="002C5BEC">
        <w:rPr>
          <w:rFonts w:ascii="Times New Roman" w:hAnsi="Times New Roman" w:cs="Times New Roman"/>
        </w:rPr>
        <w:t xml:space="preserve"> calculated </w:t>
      </w:r>
      <w:r w:rsidR="003C0994" w:rsidRPr="002C5BEC">
        <w:rPr>
          <w:rFonts w:ascii="Times New Roman" w:hAnsi="Times New Roman" w:cs="Times New Roman"/>
        </w:rPr>
        <w:t xml:space="preserve">as </w:t>
      </w:r>
      <w:r w:rsidR="00692441" w:rsidRPr="002C5BEC">
        <w:rPr>
          <w:rFonts w:ascii="Times New Roman" w:hAnsi="Times New Roman" w:cs="Times New Roman"/>
        </w:rPr>
        <w:t>the difference between</w:t>
      </w:r>
      <w:r w:rsidR="003C0994" w:rsidRPr="002C5BEC">
        <w:rPr>
          <w:rFonts w:ascii="Times New Roman" w:hAnsi="Times New Roman" w:cs="Times New Roman"/>
        </w:rPr>
        <w:t xml:space="preserve"> two</w:t>
      </w:r>
      <w:r w:rsidR="00692441" w:rsidRPr="002C5BEC">
        <w:rPr>
          <w:rFonts w:ascii="Times New Roman" w:hAnsi="Times New Roman" w:cs="Times New Roman"/>
        </w:rPr>
        <w:t xml:space="preserve"> adjacent</w:t>
      </w:r>
      <w:r w:rsidR="003C0994" w:rsidRPr="002C5BEC">
        <w:rPr>
          <w:rFonts w:ascii="Times New Roman" w:hAnsi="Times New Roman" w:cs="Times New Roman"/>
        </w:rPr>
        <w:t xml:space="preserve"> </w:t>
      </w:r>
      <w:r w:rsidR="00692441" w:rsidRPr="002C5BEC">
        <w:rPr>
          <w:rFonts w:ascii="Times New Roman" w:hAnsi="Times New Roman" w:cs="Times New Roman"/>
        </w:rPr>
        <w:t>extreme points</w:t>
      </w:r>
      <w:r w:rsidR="001F273F" w:rsidRPr="002C5BEC">
        <w:rPr>
          <w:rFonts w:ascii="Times New Roman" w:hAnsi="Times New Roman" w:cs="Times New Roman"/>
        </w:rPr>
        <w:t>.</w:t>
      </w:r>
      <w:r w:rsidR="00692441" w:rsidRPr="002C5BEC">
        <w:rPr>
          <w:rFonts w:ascii="Times New Roman" w:hAnsi="Times New Roman" w:cs="Times New Roman"/>
        </w:rPr>
        <w:t xml:space="preserve"> The mean, standard deviation</w:t>
      </w:r>
      <w:r w:rsidR="003C0994" w:rsidRPr="002C5BEC">
        <w:rPr>
          <w:rFonts w:ascii="Times New Roman" w:hAnsi="Times New Roman" w:cs="Times New Roman"/>
        </w:rPr>
        <w:t>,</w:t>
      </w:r>
      <w:r w:rsidR="00692441" w:rsidRPr="002C5BEC">
        <w:rPr>
          <w:rFonts w:ascii="Times New Roman" w:hAnsi="Times New Roman" w:cs="Times New Roman"/>
        </w:rPr>
        <w:t xml:space="preserve"> and range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692441" w:rsidRPr="002C5BEC">
        <w:rPr>
          <w:rFonts w:ascii="Times New Roman" w:hAnsi="Times New Roman" w:cs="Times New Roman"/>
        </w:rPr>
        <w:t xml:space="preserve">tidal volume </w:t>
      </w:r>
      <w:r w:rsidR="0018106A" w:rsidRPr="002C5BEC">
        <w:rPr>
          <w:rFonts w:ascii="Times New Roman" w:hAnsi="Times New Roman" w:cs="Times New Roman"/>
        </w:rPr>
        <w:t>were</w:t>
      </w:r>
      <w:r w:rsidR="00692441" w:rsidRPr="002C5BEC">
        <w:rPr>
          <w:rFonts w:ascii="Times New Roman" w:hAnsi="Times New Roman" w:cs="Times New Roman"/>
        </w:rPr>
        <w:t xml:space="preserve"> extracted f</w:t>
      </w:r>
      <w:r w:rsidR="003C0994" w:rsidRPr="002C5BEC">
        <w:rPr>
          <w:rFonts w:ascii="Times New Roman" w:hAnsi="Times New Roman" w:cs="Times New Roman"/>
        </w:rPr>
        <w:t>or</w:t>
      </w:r>
      <w:r w:rsidR="00692441" w:rsidRPr="002C5BEC">
        <w:rPr>
          <w:rFonts w:ascii="Times New Roman" w:hAnsi="Times New Roman" w:cs="Times New Roman"/>
        </w:rPr>
        <w:t xml:space="preserve"> each segment. </w:t>
      </w:r>
      <w:r w:rsidR="003C0994" w:rsidRPr="002C5BEC">
        <w:rPr>
          <w:rFonts w:ascii="Times New Roman" w:hAnsi="Times New Roman" w:cs="Times New Roman"/>
        </w:rPr>
        <w:t>W</w:t>
      </w:r>
      <w:r w:rsidR="00907677" w:rsidRPr="002C5BEC">
        <w:rPr>
          <w:rFonts w:ascii="Times New Roman" w:hAnsi="Times New Roman" w:cs="Times New Roman"/>
        </w:rPr>
        <w:t xml:space="preserve">e calculated the baseline of </w:t>
      </w:r>
      <w:r w:rsidR="003C0994" w:rsidRPr="002C5BEC">
        <w:rPr>
          <w:rFonts w:ascii="Times New Roman" w:hAnsi="Times New Roman" w:cs="Times New Roman"/>
        </w:rPr>
        <w:t xml:space="preserve">the </w:t>
      </w:r>
      <w:r w:rsidR="00907677" w:rsidRPr="002C5BEC">
        <w:rPr>
          <w:rFonts w:ascii="Times New Roman" w:hAnsi="Times New Roman" w:cs="Times New Roman"/>
        </w:rPr>
        <w:t xml:space="preserve">tidal volume every </w:t>
      </w:r>
      <w:r w:rsidR="003C0994" w:rsidRPr="002C5BEC">
        <w:rPr>
          <w:rFonts w:ascii="Times New Roman" w:hAnsi="Times New Roman" w:cs="Times New Roman"/>
        </w:rPr>
        <w:t>30</w:t>
      </w:r>
      <w:r w:rsidR="00907677" w:rsidRPr="002C5BEC">
        <w:rPr>
          <w:rFonts w:ascii="Times New Roman" w:hAnsi="Times New Roman" w:cs="Times New Roman"/>
        </w:rPr>
        <w:t xml:space="preserve"> s </w:t>
      </w:r>
      <w:r w:rsidR="003C0994" w:rsidRPr="002C5BEC">
        <w:rPr>
          <w:rFonts w:ascii="Times New Roman" w:hAnsi="Times New Roman" w:cs="Times New Roman"/>
        </w:rPr>
        <w:t>using</w:t>
      </w:r>
      <w:r w:rsidR="00907677" w:rsidRPr="002C5BEC">
        <w:rPr>
          <w:rFonts w:ascii="Times New Roman" w:hAnsi="Times New Roman" w:cs="Times New Roman"/>
        </w:rPr>
        <w:t xml:space="preserve"> equation (1)</w:t>
      </w:r>
      <w:r w:rsidR="003C0994" w:rsidRPr="002C5BEC">
        <w:rPr>
          <w:rFonts w:ascii="Times New Roman" w:hAnsi="Times New Roman" w:cs="Times New Roman"/>
        </w:rPr>
        <w:t>:</w:t>
      </w:r>
      <w:r w:rsidR="00907677" w:rsidRPr="002C5BEC">
        <w:rPr>
          <w:rFonts w:ascii="Times New Roman" w:hAnsi="Times New Roman" w:cs="Times New Roman"/>
        </w:rPr>
        <w:t xml:space="preserve"> </w:t>
      </w:r>
    </w:p>
    <w:p w14:paraId="09231150" w14:textId="3A01251F" w:rsidR="00310DE6" w:rsidRPr="0058074C" w:rsidRDefault="009A2410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max⁡{abs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  <m:r>
              <w:rPr>
                <w:rFonts w:ascii="Cambria Math" w:hAnsi="Cambria Math" w:cs="Times New Roman" w:hint="eastAsia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</m:e>
              <m:sub>
                <m:r>
                  <w:rPr>
                    <w:rFonts w:ascii="Cambria Math" w:hAnsi="Cambria Math" w:cs="Times New Roman" w:hint="eastAsia"/>
                  </w:rPr>
                  <m:t>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i-</m:t>
                </m:r>
                <m:r>
                  <w:rPr>
                    <w:rFonts w:ascii="Cambria Math" w:hAnsi="Cambria Math" w:cs="Times New Roman" w:hint="eastAsia"/>
                  </w:rPr>
                  <m:t>30:i</m:t>
                </m:r>
              </m:e>
            </m:d>
          </m:e>
        </m:d>
        <m:r>
          <w:rPr>
            <w:rFonts w:ascii="Cambria Math" w:hAnsi="Cambria Math" w:cs="Times New Roman" w:hint="eastAsia"/>
          </w:rPr>
          <m:t>}</m:t>
        </m:r>
      </m:oMath>
      <w:r w:rsidRPr="0058074C">
        <w:rPr>
          <w:rFonts w:ascii="Times New Roman" w:hAnsi="Times New Roman" w:cs="Times New Roman"/>
        </w:rPr>
        <w:tab/>
      </w:r>
      <w:bookmarkStart w:id="29" w:name="_Ref532998949"/>
      <w:r w:rsidRPr="0058074C">
        <w:rPr>
          <w:rFonts w:ascii="Times New Roman" w:hAnsi="Times New Roman" w:cs="Times New Roman" w:hint="eastAsia"/>
        </w:rPr>
        <w:t>（</w:t>
      </w:r>
      <w:commentRangeStart w:id="30"/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</w:instrText>
      </w:r>
      <w:r w:rsidR="009B6D6C" w:rsidRPr="0058074C">
        <w:rPr>
          <w:rFonts w:ascii="Times New Roman" w:hAnsi="Times New Roman" w:cs="Times New Roman" w:hint="eastAsia"/>
        </w:rPr>
        <w:instrText>公式</w:instrText>
      </w:r>
      <w:r w:rsidR="009B6D6C" w:rsidRPr="0058074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58074C">
        <w:rPr>
          <w:rFonts w:ascii="Times New Roman" w:hAnsi="Times New Roman" w:cs="Times New Roman"/>
        </w:rPr>
        <w:t>1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29"/>
      <w:commentRangeEnd w:id="30"/>
      <w:r w:rsidR="00C72CDE" w:rsidRPr="002C5BEC">
        <w:rPr>
          <w:rStyle w:val="af"/>
          <w:rFonts w:ascii="Times New Roman" w:hAnsi="Times New Roman" w:cs="Times New Roman"/>
        </w:rPr>
        <w:commentReference w:id="30"/>
      </w:r>
      <w:r w:rsidRPr="0058074C">
        <w:rPr>
          <w:rFonts w:ascii="Times New Roman" w:hAnsi="Times New Roman" w:cs="Times New Roman" w:hint="eastAsia"/>
        </w:rPr>
        <w:t>）</w:t>
      </w:r>
    </w:p>
    <w:p w14:paraId="02B0C462" w14:textId="77777777" w:rsidR="002C5BEC" w:rsidRPr="002C5BEC" w:rsidRDefault="002C5BEC" w:rsidP="0051527A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</w:p>
    <w:p w14:paraId="215BDB25" w14:textId="098EF421" w:rsidR="00310DE6" w:rsidRPr="0058074C" w:rsidRDefault="003C0994" w:rsidP="002C5BEC">
      <w:pPr>
        <w:tabs>
          <w:tab w:val="center" w:pos="4156"/>
          <w:tab w:val="right" w:pos="10110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>where</w:t>
      </w:r>
      <w:r w:rsidR="00E142A7" w:rsidRPr="002C5BE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i</m:t>
        </m:r>
      </m:oMath>
      <w:r w:rsidR="00E142A7" w:rsidRPr="002C5BEC">
        <w:rPr>
          <w:rFonts w:ascii="Times New Roman" w:hAnsi="Times New Roman" w:cs="Times New Roman"/>
        </w:rPr>
        <w:t xml:space="preserve"> represents the </w:t>
      </w:r>
      <m:oMath>
        <m:r>
          <w:rPr>
            <w:rFonts w:ascii="Cambria Math" w:hAnsi="Cambria Math" w:cs="Times New Roman"/>
          </w:rPr>
          <m:t>ith</m:t>
        </m:r>
      </m:oMath>
      <w:r w:rsidR="00E142A7" w:rsidRPr="002C5BEC">
        <w:rPr>
          <w:rFonts w:ascii="Times New Roman" w:hAnsi="Times New Roman" w:cs="Times New Roman"/>
        </w:rPr>
        <w:t xml:space="preserve"> segment</w:t>
      </w:r>
      <w:r w:rsidR="0018106A" w:rsidRPr="002C5BEC">
        <w:rPr>
          <w:rFonts w:ascii="Times New Roman" w:hAnsi="Times New Roman" w:cs="Times New Roman"/>
        </w:rPr>
        <w:t>. The</w:t>
      </w:r>
      <w:r w:rsidR="0065313A" w:rsidRPr="002C5BEC">
        <w:rPr>
          <w:rFonts w:ascii="Times New Roman" w:hAnsi="Times New Roman" w:cs="Times New Roman"/>
        </w:rPr>
        <w:t xml:space="preserve"> </w:t>
      </w:r>
      <w:r w:rsidR="00E142A7" w:rsidRPr="002C5BEC">
        <w:rPr>
          <w:rFonts w:ascii="Times New Roman" w:hAnsi="Times New Roman" w:cs="Times New Roman"/>
        </w:rPr>
        <w:t>number of breaths with tidal volume reduction</w:t>
      </w:r>
      <w:r w:rsidR="0065313A" w:rsidRPr="002C5BEC">
        <w:rPr>
          <w:rFonts w:ascii="Times New Roman" w:hAnsi="Times New Roman" w:cs="Times New Roman"/>
        </w:rPr>
        <w:t>s</w:t>
      </w:r>
      <w:r w:rsidR="00E142A7" w:rsidRPr="002C5BEC">
        <w:rPr>
          <w:rFonts w:ascii="Times New Roman" w:hAnsi="Times New Roman" w:cs="Times New Roman"/>
        </w:rPr>
        <w:t xml:space="preserve"> </w:t>
      </w:r>
      <w:r w:rsidR="0065313A" w:rsidRPr="002C5BEC">
        <w:rPr>
          <w:rFonts w:ascii="Times New Roman" w:hAnsi="Times New Roman" w:cs="Times New Roman"/>
        </w:rPr>
        <w:t xml:space="preserve">of </w:t>
      </w:r>
      <w:r w:rsidR="00E142A7" w:rsidRPr="002C5BEC">
        <w:rPr>
          <w:rFonts w:ascii="Times New Roman" w:hAnsi="Times New Roman" w:cs="Times New Roman"/>
        </w:rPr>
        <w:t xml:space="preserve">more than 30% </w:t>
      </w:r>
      <w:r w:rsidR="0018106A" w:rsidRPr="002C5BE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E142A7" w:rsidRPr="0058074C">
        <w:rPr>
          <w:rFonts w:ascii="Times New Roman" w:hAnsi="Times New Roman" w:cs="Times New Roman"/>
        </w:rPr>
        <w:t xml:space="preserve">and 70% </w:t>
      </w:r>
      <w:r w:rsidR="0018106A" w:rsidRPr="0058074C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eastAsia="MS Gothic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82455C" w:rsidRPr="0058074C">
        <w:rPr>
          <w:rFonts w:ascii="Times New Roman" w:hAnsi="Times New Roman" w:cs="Times New Roman"/>
        </w:rPr>
        <w:t>,</w:t>
      </w:r>
      <w:r w:rsidR="003E0033" w:rsidRPr="0058074C">
        <w:rPr>
          <w:rFonts w:ascii="Times New Roman" w:hAnsi="Times New Roman" w:cs="Times New Roman"/>
        </w:rPr>
        <w:t xml:space="preserve"> </w:t>
      </w:r>
      <w:r w:rsidR="00E142A7" w:rsidRPr="0058074C">
        <w:rPr>
          <w:rFonts w:ascii="Times New Roman" w:hAnsi="Times New Roman" w:cs="Times New Roman"/>
        </w:rPr>
        <w:t xml:space="preserve">and the number of normal breaths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18106A" w:rsidRPr="0058074C">
        <w:rPr>
          <w:rFonts w:ascii="Times New Roman" w:hAnsi="Times New Roman" w:cs="Times New Roman"/>
        </w:rPr>
        <w:t xml:space="preserve"> were calculated </w:t>
      </w:r>
      <w:r w:rsidR="0082455C" w:rsidRPr="0058074C">
        <w:rPr>
          <w:rFonts w:ascii="Times New Roman" w:hAnsi="Times New Roman" w:cs="Times New Roman"/>
        </w:rPr>
        <w:t>using</w:t>
      </w:r>
      <w:r w:rsidR="00E142A7" w:rsidRPr="0058074C">
        <w:rPr>
          <w:rFonts w:ascii="Times New Roman" w:hAnsi="Times New Roman" w:cs="Times New Roman"/>
        </w:rPr>
        <w:t xml:space="preserve"> equations (2)</w:t>
      </w:r>
      <w:proofErr w:type="gramStart"/>
      <w:r w:rsidR="0082455C" w:rsidRPr="0058074C">
        <w:rPr>
          <w:rFonts w:ascii="Times New Roman" w:hAnsi="Times New Roman" w:cs="Times New Roman" w:hint="eastAsia"/>
        </w:rPr>
        <w:t>–</w:t>
      </w:r>
      <w:r w:rsidR="00E142A7" w:rsidRPr="0058074C">
        <w:rPr>
          <w:rFonts w:ascii="Times New Roman" w:hAnsi="Times New Roman" w:cs="Times New Roman"/>
        </w:rPr>
        <w:t>(</w:t>
      </w:r>
      <w:proofErr w:type="gramEnd"/>
      <w:r w:rsidR="00E142A7" w:rsidRPr="0058074C">
        <w:rPr>
          <w:rFonts w:ascii="Times New Roman" w:hAnsi="Times New Roman" w:cs="Times New Roman"/>
        </w:rPr>
        <w:t xml:space="preserve">4). </w:t>
      </w:r>
    </w:p>
    <w:p w14:paraId="310AFC19" w14:textId="27DCF9E7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ap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0.3}</m:t>
        </m:r>
      </m:oMath>
      <w:r w:rsidRPr="002C5BEC">
        <w:rPr>
          <w:rFonts w:ascii="Times New Roman" w:hAnsi="Times New Roman" w:cs="Times New Roman"/>
        </w:rPr>
        <w:tab/>
      </w:r>
      <w:bookmarkStart w:id="31" w:name="_Ref532999053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2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31"/>
      <w:r w:rsidRPr="002C5BEC">
        <w:rPr>
          <w:rFonts w:ascii="Times New Roman" w:hAnsi="Times New Roman" w:cs="Times New Roman" w:hint="eastAsia"/>
        </w:rPr>
        <w:t>）</w:t>
      </w:r>
    </w:p>
    <w:p w14:paraId="685756E0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785BBE8D" w14:textId="166EDD0E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  <m:r>
              <w:rPr>
                <w:rFonts w:ascii="Cambria Math" w:hAnsi="Cambria Math" w:cs="Times New Roman" w:hint="eastAsia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0.7}</m:t>
        </m:r>
      </m:oMath>
      <w:r w:rsidRPr="002C5BEC">
        <w:rPr>
          <w:rFonts w:ascii="Times New Roman" w:hAnsi="Times New Roman" w:cs="Times New Roman"/>
        </w:rPr>
        <w:tab/>
      </w:r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3</w:t>
      </w:r>
      <w:r w:rsidR="009B6D6C" w:rsidRPr="002C5BEC">
        <w:rPr>
          <w:rFonts w:ascii="Times New Roman" w:hAnsi="Times New Roman" w:cs="Times New Roman"/>
        </w:rPr>
        <w:fldChar w:fldCharType="end"/>
      </w:r>
      <w:r w:rsidRPr="002C5BEC">
        <w:rPr>
          <w:rFonts w:ascii="Times New Roman" w:hAnsi="Times New Roman" w:cs="Times New Roman" w:hint="eastAsia"/>
        </w:rPr>
        <w:t>）</w:t>
      </w:r>
    </w:p>
    <w:p w14:paraId="79ACCF6D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D6AC026" w14:textId="59A75691" w:rsidR="00310DE6" w:rsidRPr="002C5BEC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nor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0.85}</m:t>
        </m:r>
      </m:oMath>
      <w:r w:rsidRPr="002C5BEC">
        <w:rPr>
          <w:rFonts w:ascii="Times New Roman" w:hAnsi="Times New Roman" w:cs="Times New Roman"/>
        </w:rPr>
        <w:tab/>
      </w:r>
      <w:bookmarkStart w:id="32" w:name="_Ref532999064"/>
      <w:r w:rsidRPr="002C5BEC">
        <w:rPr>
          <w:rFonts w:ascii="Times New Roman" w:hAnsi="Times New Roman" w:cs="Times New Roman" w:hint="eastAsia"/>
        </w:rPr>
        <w:t>（</w:t>
      </w:r>
      <w:r w:rsidR="009B6D6C" w:rsidRPr="002C5BEC">
        <w:rPr>
          <w:rFonts w:ascii="Times New Roman" w:hAnsi="Times New Roman" w:cs="Times New Roman"/>
        </w:rPr>
        <w:fldChar w:fldCharType="begin"/>
      </w:r>
      <w:r w:rsidR="009B6D6C" w:rsidRPr="002C5BEC">
        <w:rPr>
          <w:rFonts w:ascii="Times New Roman" w:hAnsi="Times New Roman" w:cs="Times New Roman"/>
        </w:rPr>
        <w:instrText xml:space="preserve"> SEQ </w:instrText>
      </w:r>
      <w:r w:rsidR="009B6D6C" w:rsidRPr="002C5BEC">
        <w:rPr>
          <w:rFonts w:ascii="Times New Roman" w:hAnsi="Times New Roman" w:cs="Times New Roman" w:hint="eastAsia"/>
        </w:rPr>
        <w:instrText>公式</w:instrText>
      </w:r>
      <w:r w:rsidR="009B6D6C" w:rsidRPr="002C5BEC">
        <w:rPr>
          <w:rFonts w:ascii="Times New Roman" w:hAnsi="Times New Roman" w:cs="Times New Roman"/>
        </w:rPr>
        <w:instrText xml:space="preserve"> \* ARABIC </w:instrText>
      </w:r>
      <w:r w:rsidR="009B6D6C" w:rsidRPr="002C5BEC">
        <w:rPr>
          <w:rFonts w:ascii="Times New Roman" w:hAnsi="Times New Roman" w:cs="Times New Roman"/>
        </w:rPr>
        <w:fldChar w:fldCharType="separate"/>
      </w:r>
      <w:r w:rsidR="003164A5" w:rsidRPr="002C5BEC">
        <w:rPr>
          <w:rFonts w:ascii="Times New Roman" w:hAnsi="Times New Roman" w:cs="Times New Roman"/>
        </w:rPr>
        <w:t>4</w:t>
      </w:r>
      <w:r w:rsidR="009B6D6C" w:rsidRPr="002C5BEC">
        <w:rPr>
          <w:rFonts w:ascii="Times New Roman" w:hAnsi="Times New Roman" w:cs="Times New Roman"/>
        </w:rPr>
        <w:fldChar w:fldCharType="end"/>
      </w:r>
      <w:bookmarkEnd w:id="32"/>
      <w:r w:rsidRPr="002C5BEC">
        <w:rPr>
          <w:rFonts w:ascii="Times New Roman" w:hAnsi="Times New Roman" w:cs="Times New Roman" w:hint="eastAsia"/>
        </w:rPr>
        <w:t>）</w:t>
      </w:r>
      <w:r w:rsidRPr="002C5BEC">
        <w:rPr>
          <w:rFonts w:ascii="Times New Roman" w:hAnsi="Times New Roman" w:cs="Times New Roman"/>
        </w:rPr>
        <w:t xml:space="preserve"> </w:t>
      </w:r>
    </w:p>
    <w:p w14:paraId="759E72B1" w14:textId="77777777" w:rsidR="007C7A32" w:rsidRPr="002C5BEC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435A5888" w14:textId="5D832D18" w:rsidR="00310DE6" w:rsidRPr="005B0D93" w:rsidRDefault="007632C0" w:rsidP="00EE095B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2C5BEC">
        <w:rPr>
          <w:rFonts w:ascii="Times New Roman" w:hAnsi="Times New Roman" w:cs="Times New Roman"/>
        </w:rPr>
        <w:t xml:space="preserve">Besides, </w:t>
      </w:r>
      <w:r w:rsidR="00C17C7E" w:rsidRPr="002C5BEC">
        <w:rPr>
          <w:rFonts w:ascii="Times New Roman" w:hAnsi="Times New Roman" w:cs="Times New Roman"/>
        </w:rPr>
        <w:t>owing</w:t>
      </w:r>
      <w:r w:rsidRPr="002C5BEC">
        <w:rPr>
          <w:rFonts w:ascii="Times New Roman" w:hAnsi="Times New Roman" w:cs="Times New Roman"/>
        </w:rPr>
        <w:t xml:space="preserve"> to the cessation </w:t>
      </w:r>
      <w:r w:rsidR="0018106A" w:rsidRPr="002C5BEC">
        <w:rPr>
          <w:rFonts w:ascii="Times New Roman" w:hAnsi="Times New Roman" w:cs="Times New Roman"/>
        </w:rPr>
        <w:t>of breathing</w:t>
      </w:r>
      <w:r w:rsidRPr="002C5BEC">
        <w:rPr>
          <w:rFonts w:ascii="Times New Roman" w:hAnsi="Times New Roman" w:cs="Times New Roman"/>
        </w:rPr>
        <w:t xml:space="preserve">, there will be fluctuations in the breathing rate </w:t>
      </w:r>
      <w:r w:rsidR="006D6E50" w:rsidRPr="002C5BEC">
        <w:rPr>
          <w:rFonts w:ascii="Times New Roman" w:hAnsi="Times New Roman" w:cs="Times New Roman"/>
        </w:rPr>
        <w:t xml:space="preserve">during </w:t>
      </w:r>
      <w:r w:rsidR="003C5026" w:rsidRPr="002C5BEC">
        <w:rPr>
          <w:rFonts w:ascii="Times New Roman" w:hAnsi="Times New Roman" w:cs="Times New Roman"/>
        </w:rPr>
        <w:t>AH events</w:t>
      </w:r>
      <w:r w:rsidR="006D6E50" w:rsidRPr="002C5BEC">
        <w:rPr>
          <w:rFonts w:ascii="Times New Roman" w:hAnsi="Times New Roman" w:cs="Times New Roman"/>
        </w:rPr>
        <w:t xml:space="preserve">. </w:t>
      </w:r>
      <w:r w:rsidR="00C17C7E" w:rsidRPr="002C5BEC">
        <w:rPr>
          <w:rFonts w:ascii="Times New Roman" w:hAnsi="Times New Roman" w:cs="Times New Roman"/>
        </w:rPr>
        <w:t>O</w:t>
      </w:r>
      <w:r w:rsidR="006D6E50" w:rsidRPr="002C5BEC">
        <w:rPr>
          <w:rFonts w:ascii="Times New Roman" w:hAnsi="Times New Roman" w:cs="Times New Roman"/>
        </w:rPr>
        <w:t xml:space="preserve">ne </w:t>
      </w:r>
      <w:r w:rsidR="00D41AE0" w:rsidRPr="002C5BEC">
        <w:rPr>
          <w:rFonts w:ascii="Times New Roman" w:hAnsi="Times New Roman" w:cs="Times New Roman"/>
        </w:rPr>
        <w:t xml:space="preserve">normal </w:t>
      </w:r>
      <w:r w:rsidR="006D6E50" w:rsidRPr="002C5BEC">
        <w:rPr>
          <w:rFonts w:ascii="Times New Roman" w:hAnsi="Times New Roman" w:cs="Times New Roman"/>
        </w:rPr>
        <w:t>breath last</w:t>
      </w:r>
      <w:r w:rsidR="00D41AE0" w:rsidRPr="002C5BEC">
        <w:rPr>
          <w:rFonts w:ascii="Times New Roman" w:hAnsi="Times New Roman" w:cs="Times New Roman"/>
        </w:rPr>
        <w:t>s</w:t>
      </w:r>
      <w:r w:rsidR="006D6E50" w:rsidRPr="002C5BEC">
        <w:rPr>
          <w:rFonts w:ascii="Times New Roman" w:hAnsi="Times New Roman" w:cs="Times New Roman"/>
        </w:rPr>
        <w:t xml:space="preserve"> for </w:t>
      </w:r>
      <w:r w:rsidR="00FB24C3" w:rsidRPr="00316B7B">
        <w:rPr>
          <w:rFonts w:ascii="Times New Roman" w:hAnsi="Times New Roman" w:cs="Times New Roman"/>
        </w:rPr>
        <w:t xml:space="preserve">3–5 s, </w:t>
      </w:r>
      <w:r w:rsidR="007D3DF7" w:rsidRPr="0058074C">
        <w:rPr>
          <w:rFonts w:ascii="Times New Roman" w:hAnsi="Times New Roman" w:cs="Times New Roman"/>
        </w:rPr>
        <w:t>energy will be concentrated with a peak in the corresponding frequency</w:t>
      </w:r>
      <w:r w:rsidR="006D6E50" w:rsidRPr="0058074C">
        <w:rPr>
          <w:rFonts w:ascii="Times New Roman" w:hAnsi="Times New Roman" w:cs="Times New Roman"/>
        </w:rPr>
        <w:t xml:space="preserve">. As a result, we took the </w:t>
      </w:r>
      <w:r w:rsidR="007823E3">
        <w:rPr>
          <w:rFonts w:ascii="Times New Roman" w:hAnsi="Times New Roman" w:cs="Times New Roman"/>
        </w:rPr>
        <w:t>fourth statistical moment</w:t>
      </w:r>
      <w:r w:rsidR="007823E3" w:rsidRPr="0058074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f</m:t>
            </m:r>
          </m:e>
          <m:sub>
            <m:r>
              <w:rPr>
                <w:rFonts w:ascii="Cambria Math" w:hAnsi="Cambria Math" w:cs="Times New Roman" w:hint="eastAsia"/>
              </w:rPr>
              <m:t>kur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commentRangeStart w:id="33"/>
      <w:r w:rsidR="006D6E50" w:rsidRPr="005B0D93">
        <w:rPr>
          <w:rFonts w:ascii="Times New Roman" w:hAnsi="Times New Roman" w:cs="Times New Roman"/>
        </w:rPr>
        <w:t>in 0.2</w:t>
      </w:r>
      <w:r w:rsidR="00C17C7E" w:rsidRPr="005B0D93">
        <w:rPr>
          <w:rFonts w:ascii="Times New Roman" w:hAnsi="Times New Roman" w:cs="Times New Roman" w:hint="eastAsia"/>
        </w:rPr>
        <w:t>–</w:t>
      </w:r>
      <w:r w:rsidR="006D6E50" w:rsidRPr="005B0D93">
        <w:rPr>
          <w:rFonts w:ascii="Times New Roman" w:hAnsi="Times New Roman" w:cs="Times New Roman"/>
        </w:rPr>
        <w:t>0.4 Hz of NF</w:t>
      </w:r>
      <w:r w:rsidR="006D6E50" w:rsidRPr="005B0D93">
        <w:rPr>
          <w:rFonts w:ascii="Times New Roman" w:hAnsi="Times New Roman" w:cs="Times New Roman" w:hint="eastAsia"/>
        </w:rPr>
        <w:t>’</w:t>
      </w:r>
      <w:r w:rsidR="006D6E50" w:rsidRPr="005B0D93">
        <w:rPr>
          <w:rFonts w:ascii="Times New Roman" w:hAnsi="Times New Roman" w:cs="Times New Roman"/>
        </w:rPr>
        <w:t xml:space="preserve">s </w:t>
      </w:r>
      <w:commentRangeEnd w:id="33"/>
      <w:r w:rsidR="007823E3">
        <w:rPr>
          <w:rFonts w:ascii="Times New Roman" w:hAnsi="Times New Roman" w:cs="Times New Roman"/>
        </w:rPr>
        <w:t>frequency spectrum</w:t>
      </w:r>
      <w:r w:rsidR="007823E3" w:rsidRPr="005B0D93">
        <w:rPr>
          <w:rFonts w:ascii="Times New Roman" w:hAnsi="Times New Roman" w:cs="Times New Roman"/>
        </w:rPr>
        <w:t xml:space="preserve"> </w:t>
      </w:r>
      <w:r w:rsidR="00A96B45" w:rsidRPr="0058074C">
        <w:rPr>
          <w:rStyle w:val="af"/>
          <w:rFonts w:ascii="Times New Roman" w:hAnsi="Times New Roman" w:cs="Times New Roman"/>
        </w:rPr>
        <w:commentReference w:id="33"/>
      </w:r>
      <w:r w:rsidR="006D6E50" w:rsidRPr="005B0D93">
        <w:rPr>
          <w:rFonts w:ascii="Times New Roman" w:hAnsi="Times New Roman" w:cs="Times New Roman"/>
        </w:rPr>
        <w:t xml:space="preserve">as another feature. </w:t>
      </w:r>
    </w:p>
    <w:p w14:paraId="72595315" w14:textId="48CCA65A" w:rsidR="00310DE6" w:rsidRPr="005B0D93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7D53753" w14:textId="492A2751" w:rsidR="00310DE6" w:rsidRPr="005B0D93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5B0D93">
        <w:rPr>
          <w:rFonts w:ascii="Times New Roman" w:hAnsi="Times New Roman" w:cs="Times New Roman"/>
          <w:b/>
        </w:rPr>
        <w:t>SpO</w:t>
      </w:r>
      <w:r w:rsidRPr="005B0D93">
        <w:rPr>
          <w:rFonts w:ascii="Times New Roman" w:hAnsi="Times New Roman" w:cs="Times New Roman"/>
          <w:b/>
          <w:vertAlign w:val="subscript"/>
        </w:rPr>
        <w:t>2</w:t>
      </w:r>
      <w:r w:rsidRPr="0058074C">
        <w:rPr>
          <w:rFonts w:ascii="Times New Roman" w:hAnsi="Times New Roman" w:cs="Times New Roman"/>
          <w:b/>
        </w:rPr>
        <w:t xml:space="preserve"> </w:t>
      </w:r>
      <w:r w:rsidR="00E25F45" w:rsidRPr="005B0D93">
        <w:rPr>
          <w:rFonts w:ascii="Times New Roman" w:hAnsi="Times New Roman" w:cs="Times New Roman"/>
          <w:b/>
        </w:rPr>
        <w:t>f</w:t>
      </w:r>
      <w:r w:rsidRPr="005B0D93">
        <w:rPr>
          <w:rFonts w:ascii="Times New Roman" w:hAnsi="Times New Roman" w:cs="Times New Roman"/>
          <w:b/>
        </w:rPr>
        <w:t>eature set</w:t>
      </w:r>
    </w:p>
    <w:p w14:paraId="79B85E2A" w14:textId="2900D3B7" w:rsidR="00310DE6" w:rsidRPr="005B0D93" w:rsidRDefault="006A6189" w:rsidP="00980E69">
      <w:pPr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There are always fluctuations in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during </w:t>
      </w:r>
      <w:r w:rsidR="003C5026" w:rsidRPr="005B0D93">
        <w:rPr>
          <w:rFonts w:ascii="Times New Roman" w:hAnsi="Times New Roman" w:cs="Times New Roman"/>
        </w:rPr>
        <w:t>AH events</w:t>
      </w:r>
      <w:r w:rsidR="009B2346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hence</w:t>
      </w:r>
      <w:r w:rsidR="009B2346" w:rsidRPr="005B0D93">
        <w:rPr>
          <w:rFonts w:ascii="Times New Roman" w:hAnsi="Times New Roman" w:cs="Times New Roman"/>
        </w:rPr>
        <w:t>,</w:t>
      </w:r>
      <w:r w:rsidRPr="005B0D93">
        <w:rPr>
          <w:rFonts w:ascii="Times New Roman" w:hAnsi="Times New Roman" w:cs="Times New Roman"/>
        </w:rPr>
        <w:t xml:space="preserve"> we first calculated the standard deviation and range</w:t>
      </w:r>
      <w:r w:rsidR="00D41AE0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coefficients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segment. </w:t>
      </w:r>
      <w:r w:rsidR="009B2346" w:rsidRPr="005B0D93">
        <w:rPr>
          <w:rFonts w:ascii="Times New Roman" w:hAnsi="Times New Roman" w:cs="Times New Roman"/>
        </w:rPr>
        <w:t>T</w:t>
      </w:r>
      <w:r w:rsidRPr="005B0D93">
        <w:rPr>
          <w:rFonts w:ascii="Times New Roman" w:hAnsi="Times New Roman" w:cs="Times New Roman"/>
        </w:rPr>
        <w:t>he slope of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in each segment </w:t>
      </w:r>
      <w:r w:rsidR="00B20F02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slope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Pr="005B0D93">
        <w:rPr>
          <w:rFonts w:ascii="Times New Roman" w:hAnsi="Times New Roman" w:cs="Times New Roman"/>
        </w:rPr>
        <w:t xml:space="preserve">was also calculated. </w:t>
      </w:r>
      <w:r w:rsidR="009B2346" w:rsidRPr="005B0D93">
        <w:rPr>
          <w:rFonts w:ascii="Times New Roman" w:hAnsi="Times New Roman" w:cs="Times New Roman"/>
        </w:rPr>
        <w:t>Two other</w:t>
      </w:r>
      <w:r w:rsidRPr="005B0D93">
        <w:rPr>
          <w:rFonts w:ascii="Times New Roman" w:hAnsi="Times New Roman" w:cs="Times New Roman"/>
        </w:rPr>
        <w:t xml:space="preserve"> commonly used features</w:t>
      </w:r>
      <w:r w:rsidR="009B2346" w:rsidRPr="005B0D93">
        <w:rPr>
          <w:rFonts w:ascii="Times New Roman" w:hAnsi="Times New Roman" w:cs="Times New Roman"/>
        </w:rPr>
        <w:t xml:space="preserve"> were calculated</w:t>
      </w:r>
      <w:r w:rsidRPr="005B0D93">
        <w:rPr>
          <w:rFonts w:ascii="Times New Roman" w:hAnsi="Times New Roman" w:cs="Times New Roman"/>
        </w:rPr>
        <w:t xml:space="preserve">: the time </w:t>
      </w:r>
      <w:r w:rsidR="009B2346" w:rsidRPr="005B0D93">
        <w:rPr>
          <w:rFonts w:ascii="Times New Roman" w:hAnsi="Times New Roman" w:cs="Times New Roman"/>
        </w:rPr>
        <w:t>that</w:t>
      </w:r>
      <w:r w:rsidRPr="005B0D93">
        <w:rPr>
          <w:rFonts w:ascii="Times New Roman" w:hAnsi="Times New Roman" w:cs="Times New Roman"/>
        </w:rPr>
        <w:t xml:space="preserve"> SpO</w:t>
      </w:r>
      <w:r w:rsidRPr="005B0D93">
        <w:rPr>
          <w:rFonts w:ascii="Times New Roman" w:hAnsi="Times New Roman" w:cs="Times New Roman"/>
          <w:vertAlign w:val="subscript"/>
        </w:rPr>
        <w:t>2</w:t>
      </w:r>
      <w:r w:rsidRPr="005B0D93">
        <w:rPr>
          <w:rFonts w:ascii="Times New Roman" w:hAnsi="Times New Roman" w:cs="Times New Roman"/>
        </w:rPr>
        <w:t xml:space="preserve"> stays below 92% and 91% </w:t>
      </w:r>
      <w:r w:rsidR="00B20F02" w:rsidRPr="005B0D93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PEVuZE5vdGU+PENpdGU+PEF1dGhvcj5PbHNvbjwvQXV0aG9yPjxZZWFyPjE5OTk8L1llYXI+PFJl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</w:r>
      <w:r w:rsidR="00B20F02" w:rsidRPr="005B0D93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[19,20]</w:t>
      </w:r>
      <w:r w:rsidR="00B20F02" w:rsidRPr="005B0D93">
        <w:rPr>
          <w:rFonts w:ascii="Times New Roman" w:hAnsi="Times New Roman" w:cs="Times New Roman"/>
        </w:rPr>
        <w:fldChar w:fldCharType="end"/>
      </w:r>
      <w:r w:rsidR="00B20F02" w:rsidRPr="005B0D93">
        <w:rPr>
          <w:rFonts w:ascii="Times New Roman" w:hAnsi="Times New Roman" w:cs="Times New Roman"/>
        </w:rPr>
        <w:t xml:space="preserve"> in each segment</w:t>
      </w:r>
      <w:r w:rsidR="009B2346" w:rsidRPr="005B0D93">
        <w:rPr>
          <w:rFonts w:ascii="Times New Roman" w:hAnsi="Times New Roman" w:cs="Times New Roman"/>
        </w:rPr>
        <w:t>, respectively</w:t>
      </w:r>
      <w:r w:rsidRPr="005B0D93">
        <w:rPr>
          <w:rFonts w:ascii="Times New Roman" w:hAnsi="Times New Roman" w:cs="Times New Roman"/>
        </w:rPr>
        <w:t xml:space="preserve">. </w:t>
      </w:r>
      <w:r w:rsidR="00140A1B" w:rsidRPr="005B0D93">
        <w:rPr>
          <w:rFonts w:ascii="Times New Roman" w:hAnsi="Times New Roman" w:cs="Times New Roman"/>
        </w:rPr>
        <w:t>W</w:t>
      </w:r>
      <w:r w:rsidRPr="005B0D93">
        <w:rPr>
          <w:rFonts w:ascii="Times New Roman" w:hAnsi="Times New Roman" w:cs="Times New Roman"/>
        </w:rPr>
        <w:t xml:space="preserve">e </w:t>
      </w:r>
      <w:r w:rsidR="00B20F02" w:rsidRPr="005B0D93">
        <w:rPr>
          <w:rFonts w:ascii="Times New Roman" w:hAnsi="Times New Roman" w:cs="Times New Roman"/>
        </w:rPr>
        <w:t>took</w:t>
      </w:r>
      <w:r w:rsidRPr="005B0D93">
        <w:rPr>
          <w:rFonts w:ascii="Times New Roman" w:hAnsi="Times New Roman" w:cs="Times New Roman"/>
        </w:rPr>
        <w:t xml:space="preserve"> </w:t>
      </w:r>
      <w:r w:rsidR="00B20F02" w:rsidRPr="005B0D93">
        <w:rPr>
          <w:rFonts w:ascii="Times New Roman" w:hAnsi="Times New Roman" w:cs="Times New Roman"/>
        </w:rPr>
        <w:t xml:space="preserve">the </w:t>
      </w:r>
      <w:r w:rsidRPr="005B0D93">
        <w:rPr>
          <w:rFonts w:ascii="Times New Roman" w:hAnsi="Times New Roman" w:cs="Times New Roman"/>
        </w:rPr>
        <w:t xml:space="preserve">maximum </w:t>
      </w:r>
      <w:r w:rsidR="007F22C8" w:rsidRPr="005B0D93">
        <w:rPr>
          <w:rFonts w:ascii="Times New Roman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r>
          <w:rPr>
            <w:rFonts w:ascii="Cambria Math" w:hAnsi="Cambria Math" w:cs="Times New Roman" w:hint="eastAsia"/>
          </w:rPr>
          <m:t>)</m:t>
        </m:r>
      </m:oMath>
      <w:r w:rsidR="007F22C8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and average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(Sp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r>
          <w:rPr>
            <w:rFonts w:ascii="Cambria Math" w:hAnsi="Cambria Math" w:cs="Times New Roman" w:hint="eastAsia"/>
          </w:rPr>
          <m:t xml:space="preserve">) </m:t>
        </m:r>
      </m:oMath>
      <w:r w:rsidR="00B20F02" w:rsidRPr="005B0D93">
        <w:rPr>
          <w:rFonts w:ascii="Times New Roman" w:hAnsi="Times New Roman" w:cs="Times New Roman"/>
        </w:rPr>
        <w:t>SpO</w:t>
      </w:r>
      <w:r w:rsidR="00B20F02" w:rsidRPr="005B0D93">
        <w:rPr>
          <w:rFonts w:ascii="Times New Roman" w:hAnsi="Times New Roman" w:cs="Times New Roman"/>
          <w:vertAlign w:val="subscript"/>
        </w:rPr>
        <w:t>2</w:t>
      </w:r>
      <w:r w:rsidR="00B20F02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>value</w:t>
      </w:r>
      <w:r w:rsidR="00140A1B" w:rsidRPr="005B0D93">
        <w:rPr>
          <w:rFonts w:ascii="Times New Roman" w:hAnsi="Times New Roman" w:cs="Times New Roman"/>
        </w:rPr>
        <w:t xml:space="preserve"> </w:t>
      </w:r>
      <w:r w:rsidRPr="005B0D93">
        <w:rPr>
          <w:rFonts w:ascii="Times New Roman" w:hAnsi="Times New Roman" w:cs="Times New Roman"/>
        </w:rPr>
        <w:t xml:space="preserve">every </w:t>
      </w:r>
      <w:r w:rsidR="001B2763" w:rsidRPr="00316B7B">
        <w:rPr>
          <w:rFonts w:ascii="Times New Roman" w:hAnsi="Times New Roman" w:cs="Times New Roman"/>
        </w:rPr>
        <w:t>30 s</w:t>
      </w:r>
      <w:r w:rsidR="00B20F02" w:rsidRPr="005B0D93">
        <w:rPr>
          <w:rFonts w:ascii="Times New Roman" w:hAnsi="Times New Roman" w:cs="Times New Roman"/>
        </w:rPr>
        <w:t xml:space="preserve"> as the baseline</w:t>
      </w:r>
      <w:r w:rsidRPr="005B0D93">
        <w:rPr>
          <w:rFonts w:ascii="Times New Roman" w:hAnsi="Times New Roman" w:cs="Times New Roman"/>
        </w:rPr>
        <w:t xml:space="preserve">. </w:t>
      </w:r>
      <w:r w:rsidR="0069539B" w:rsidRPr="005B0D93">
        <w:rPr>
          <w:rFonts w:ascii="Times New Roman" w:hAnsi="Times New Roman" w:cs="Times New Roman"/>
        </w:rPr>
        <w:t xml:space="preserve">The duration </w:t>
      </w:r>
      <w:r w:rsidR="007F22C8" w:rsidRPr="005B0D93">
        <w:rPr>
          <w:rFonts w:ascii="Times New Roman" w:hAnsi="Times New Roman" w:cs="Times New Roman"/>
        </w:rPr>
        <w:t xml:space="preserve">and level </w:t>
      </w:r>
      <w:r w:rsidR="0069539B" w:rsidRPr="005B0D93">
        <w:rPr>
          <w:rFonts w:ascii="Times New Roman" w:hAnsi="Times New Roman" w:cs="Times New Roman"/>
        </w:rPr>
        <w:t xml:space="preserve">of oxygen desaturation </w:t>
      </w:r>
      <w:r w:rsidR="007F22C8" w:rsidRPr="005B0D93">
        <w:rPr>
          <w:rFonts w:ascii="Times New Roman" w:hAnsi="Times New Roman" w:cs="Times New Roman"/>
        </w:rPr>
        <w:t xml:space="preserve">were calculated </w:t>
      </w:r>
      <w:r w:rsidR="00140A1B" w:rsidRPr="005B0D93">
        <w:rPr>
          <w:rFonts w:ascii="Times New Roman" w:hAnsi="Times New Roman" w:cs="Times New Roman"/>
        </w:rPr>
        <w:t>for</w:t>
      </w:r>
      <w:r w:rsidR="0069539B" w:rsidRPr="005B0D93">
        <w:rPr>
          <w:rFonts w:ascii="Times New Roman" w:hAnsi="Times New Roman" w:cs="Times New Roman"/>
        </w:rPr>
        <w:t xml:space="preserve"> each segment</w:t>
      </w:r>
      <w:r w:rsidR="007F22C8" w:rsidRPr="005B0D93">
        <w:rPr>
          <w:rFonts w:ascii="Times New Roman" w:hAnsi="Times New Roman" w:cs="Times New Roman"/>
        </w:rPr>
        <w:t xml:space="preserve"> </w:t>
      </w:r>
      <w:r w:rsidR="00140A1B" w:rsidRPr="005B0D93">
        <w:rPr>
          <w:rFonts w:ascii="Times New Roman" w:hAnsi="Times New Roman" w:cs="Times New Roman"/>
        </w:rPr>
        <w:t xml:space="preserve">using </w:t>
      </w:r>
      <w:r w:rsidR="0069539B" w:rsidRPr="005B0D93">
        <w:rPr>
          <w:rFonts w:ascii="Times New Roman" w:hAnsi="Times New Roman" w:cs="Times New Roman"/>
        </w:rPr>
        <w:t>equations (5)</w:t>
      </w:r>
      <w:r w:rsidR="0069539B" w:rsidRPr="005B0D93">
        <w:rPr>
          <w:rFonts w:ascii="Times New Roman" w:hAnsi="Times New Roman" w:cs="Times New Roman" w:hint="eastAsia"/>
        </w:rPr>
        <w:t>–</w:t>
      </w:r>
      <w:r w:rsidR="0069539B" w:rsidRPr="005B0D93">
        <w:rPr>
          <w:rFonts w:ascii="Times New Roman" w:hAnsi="Times New Roman" w:cs="Times New Roman"/>
        </w:rPr>
        <w:t xml:space="preserve">(8). </w:t>
      </w:r>
    </w:p>
    <w:p w14:paraId="3BE5B80D" w14:textId="57DFCD0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bookmarkStart w:id="34" w:name="_Ref532999340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5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4"/>
      <w:r w:rsidRPr="005B0D93">
        <w:rPr>
          <w:rFonts w:ascii="Times New Roman" w:hAnsi="Times New Roman" w:cs="Times New Roman" w:hint="eastAsia"/>
        </w:rPr>
        <w:t>）</w:t>
      </w:r>
    </w:p>
    <w:p w14:paraId="5AA2F84B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53E6B505" w14:textId="48E59BF7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un2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=FREQUENCY{Sp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×</m:t>
        </m:r>
        <m:r>
          <w:rPr>
            <w:rFonts w:ascii="Cambria Math" w:hAnsi="Cambria Math" w:cs="Times New Roman" w:hint="eastAsia"/>
          </w:rPr>
          <m:t>0.98}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6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391C492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A2BABCB" w14:textId="1920E266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7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 w:hint="eastAsia"/>
        </w:rPr>
        <w:t>）</w:t>
      </w:r>
    </w:p>
    <w:p w14:paraId="0D2F83A9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3FD5EA34" w14:textId="46D19A5D" w:rsidR="00310DE6" w:rsidRPr="005B0D93" w:rsidRDefault="009A2410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de2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Sp</m:t>
            </m:r>
          </m:e>
          <m:sub>
            <m:r>
              <w:rPr>
                <w:rFonts w:ascii="Cambria Math" w:hAnsi="Cambria Math" w:cs="Times New Roman" w:hint="eastAsia"/>
              </w:rPr>
              <m:t>b2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mean{Sp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i</m:t>
            </m:r>
          </m:e>
        </m:d>
        <m:r>
          <w:rPr>
            <w:rFonts w:ascii="Cambria Math" w:hAnsi="Cambria Math" w:cs="Times New Roman" w:hint="eastAsia"/>
          </w:rPr>
          <m:t>}</m:t>
        </m:r>
      </m:oMath>
      <w:r w:rsidRPr="005B0D93">
        <w:rPr>
          <w:rFonts w:ascii="Times New Roman" w:hAnsi="Times New Roman" w:cs="Times New Roman"/>
        </w:rPr>
        <w:tab/>
      </w:r>
      <w:bookmarkStart w:id="35" w:name="_Ref532999346"/>
      <w:r w:rsidRPr="005B0D93">
        <w:rPr>
          <w:rFonts w:ascii="Times New Roman" w:hAnsi="Times New Roman" w:cs="Times New Roman" w:hint="eastAsia"/>
        </w:rPr>
        <w:t>（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</w:instrText>
      </w:r>
      <w:r w:rsidR="009B6D6C" w:rsidRPr="005B0D93">
        <w:rPr>
          <w:rFonts w:ascii="Times New Roman" w:hAnsi="Times New Roman" w:cs="Times New Roman" w:hint="eastAsia"/>
        </w:rPr>
        <w:instrText>公式</w:instrText>
      </w:r>
      <w:r w:rsidR="009B6D6C" w:rsidRPr="005B0D93">
        <w:rPr>
          <w:rFonts w:ascii="Times New Roman" w:hAnsi="Times New Roman" w:cs="Times New Roman"/>
        </w:rPr>
        <w:instrText xml:space="preserve">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3164A5" w:rsidRPr="005B0D93">
        <w:rPr>
          <w:rFonts w:ascii="Times New Roman" w:hAnsi="Times New Roman" w:cs="Times New Roman"/>
        </w:rPr>
        <w:t>8</w:t>
      </w:r>
      <w:r w:rsidR="009B6D6C" w:rsidRPr="005B0D93">
        <w:rPr>
          <w:rFonts w:ascii="Times New Roman" w:hAnsi="Times New Roman" w:cs="Times New Roman"/>
        </w:rPr>
        <w:fldChar w:fldCharType="end"/>
      </w:r>
      <w:bookmarkEnd w:id="35"/>
      <w:r w:rsidRPr="005B0D93">
        <w:rPr>
          <w:rFonts w:ascii="Times New Roman" w:hAnsi="Times New Roman" w:cs="Times New Roman" w:hint="eastAsia"/>
        </w:rPr>
        <w:t>）</w:t>
      </w:r>
    </w:p>
    <w:p w14:paraId="72DAB518" w14:textId="77777777" w:rsidR="007C7A32" w:rsidRPr="005B0D93" w:rsidRDefault="007C7A32" w:rsidP="0051527A">
      <w:pPr>
        <w:tabs>
          <w:tab w:val="center" w:pos="4156"/>
          <w:tab w:val="right" w:pos="10109"/>
        </w:tabs>
        <w:rPr>
          <w:rFonts w:ascii="Times New Roman" w:hAnsi="Times New Roman" w:cs="Times New Roman"/>
          <w:vanish/>
        </w:rPr>
      </w:pPr>
    </w:p>
    <w:p w14:paraId="2227C318" w14:textId="7638EF42" w:rsidR="00310DE6" w:rsidRDefault="00422394" w:rsidP="00980E69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>All the above features were extracted from each segment</w:t>
      </w:r>
      <w:r w:rsidR="007D211F" w:rsidRPr="005B0D93">
        <w:rPr>
          <w:rFonts w:ascii="Times New Roman" w:hAnsi="Times New Roman" w:cs="Times New Roman"/>
        </w:rPr>
        <w:t>;</w:t>
      </w:r>
      <w:r w:rsidRPr="005B0D93">
        <w:rPr>
          <w:rFonts w:ascii="Times New Roman" w:hAnsi="Times New Roman" w:cs="Times New Roman"/>
        </w:rPr>
        <w:t xml:space="preserve"> t</w:t>
      </w:r>
      <w:r w:rsidR="00980E69" w:rsidRPr="005B0D93">
        <w:rPr>
          <w:rFonts w:ascii="Times New Roman" w:hAnsi="Times New Roman" w:cs="Times New Roman"/>
        </w:rPr>
        <w:t xml:space="preserve">he total feature set is shown in </w:t>
      </w:r>
      <w:r w:rsidR="007D211F" w:rsidRPr="005B0D93">
        <w:rPr>
          <w:rFonts w:ascii="Times New Roman" w:hAnsi="Times New Roman" w:cs="Times New Roman"/>
        </w:rPr>
        <w:t>T</w:t>
      </w:r>
      <w:r w:rsidR="00980E69" w:rsidRPr="005B0D93">
        <w:rPr>
          <w:rFonts w:ascii="Times New Roman" w:hAnsi="Times New Roman" w:cs="Times New Roman"/>
        </w:rPr>
        <w:t>able 2.</w:t>
      </w:r>
    </w:p>
    <w:p w14:paraId="013FA50D" w14:textId="77777777" w:rsidR="001E5E8D" w:rsidRPr="005B0D93" w:rsidRDefault="001E5E8D" w:rsidP="00980E69">
      <w:pPr>
        <w:tabs>
          <w:tab w:val="center" w:pos="3736"/>
          <w:tab w:val="right" w:pos="10109"/>
        </w:tabs>
        <w:rPr>
          <w:rFonts w:ascii="Times New Roman" w:hAnsi="Times New Roman" w:cs="Times New Roman" w:hint="eastAsia"/>
        </w:rPr>
      </w:pPr>
    </w:p>
    <w:p w14:paraId="3B47D307" w14:textId="33D0ACB6" w:rsidR="00980E69" w:rsidRPr="005B0D93" w:rsidRDefault="00980E69" w:rsidP="00980E69">
      <w:pPr>
        <w:pStyle w:val="a7"/>
        <w:keepNext/>
        <w:jc w:val="center"/>
        <w:rPr>
          <w:rFonts w:ascii="Times New Roman" w:hAnsi="Times New Roman" w:cs="Times New Roman"/>
        </w:rPr>
      </w:pPr>
      <w:r w:rsidRPr="005B0D93">
        <w:rPr>
          <w:rFonts w:ascii="Times New Roman" w:hAnsi="Times New Roman" w:cs="Times New Roman"/>
        </w:rPr>
        <w:t xml:space="preserve">Table </w:t>
      </w:r>
      <w:r w:rsidR="009B6D6C" w:rsidRPr="005B0D93">
        <w:rPr>
          <w:rFonts w:ascii="Times New Roman" w:hAnsi="Times New Roman" w:cs="Times New Roman"/>
        </w:rPr>
        <w:fldChar w:fldCharType="begin"/>
      </w:r>
      <w:r w:rsidR="009B6D6C" w:rsidRPr="005B0D93">
        <w:rPr>
          <w:rFonts w:ascii="Times New Roman" w:hAnsi="Times New Roman" w:cs="Times New Roman"/>
        </w:rPr>
        <w:instrText xml:space="preserve"> SEQ Table \* ARABIC </w:instrText>
      </w:r>
      <w:r w:rsidR="009B6D6C" w:rsidRPr="005B0D93">
        <w:rPr>
          <w:rFonts w:ascii="Times New Roman" w:hAnsi="Times New Roman" w:cs="Times New Roman"/>
        </w:rPr>
        <w:fldChar w:fldCharType="separate"/>
      </w:r>
      <w:r w:rsidR="001F6AC3" w:rsidRPr="005B0D93">
        <w:rPr>
          <w:rFonts w:ascii="Times New Roman" w:hAnsi="Times New Roman" w:cs="Times New Roman"/>
        </w:rPr>
        <w:t>2</w:t>
      </w:r>
      <w:r w:rsidR="009B6D6C" w:rsidRPr="005B0D93">
        <w:rPr>
          <w:rFonts w:ascii="Times New Roman" w:hAnsi="Times New Roman" w:cs="Times New Roman"/>
        </w:rPr>
        <w:fldChar w:fldCharType="end"/>
      </w:r>
      <w:r w:rsidRPr="005B0D93">
        <w:rPr>
          <w:rFonts w:ascii="Times New Roman" w:hAnsi="Times New Roman" w:cs="Times New Roman"/>
        </w:rPr>
        <w:t>. Features and their definitions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95"/>
        <w:gridCol w:w="1842"/>
        <w:gridCol w:w="5749"/>
      </w:tblGrid>
      <w:tr w:rsidR="00310DE6" w:rsidRPr="00316B7B" w14:paraId="2B7C0D75" w14:textId="77777777" w:rsidTr="00422394">
        <w:tc>
          <w:tcPr>
            <w:tcW w:w="0" w:type="auto"/>
            <w:vAlign w:val="center"/>
          </w:tcPr>
          <w:p w14:paraId="6A7435A0" w14:textId="12FE95F7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1842" w:type="dxa"/>
            <w:vAlign w:val="center"/>
          </w:tcPr>
          <w:p w14:paraId="073A2707" w14:textId="484169C5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49" w:type="dxa"/>
            <w:vAlign w:val="center"/>
          </w:tcPr>
          <w:p w14:paraId="5CF7DA3C" w14:textId="7B939C31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Definition</w:t>
            </w:r>
          </w:p>
        </w:tc>
      </w:tr>
      <w:tr w:rsidR="00310DE6" w:rsidRPr="00316B7B" w14:paraId="605B23A0" w14:textId="77777777" w:rsidTr="00422394">
        <w:tc>
          <w:tcPr>
            <w:tcW w:w="0" w:type="auto"/>
            <w:vAlign w:val="center"/>
          </w:tcPr>
          <w:p w14:paraId="511D1D4A" w14:textId="77777777" w:rsidR="00310DE6" w:rsidRPr="005B0D93" w:rsidRDefault="009A2410">
            <w:pPr>
              <w:tabs>
                <w:tab w:val="center" w:pos="3736"/>
                <w:tab w:val="right" w:pos="10109"/>
              </w:tabs>
              <w:rPr>
                <w:rFonts w:ascii="Times New Roman" w:eastAsia="黑体" w:hAnsi="Times New Roman" w:cs="Times New Roman"/>
              </w:rPr>
            </w:pPr>
            <w:r w:rsidRPr="005B0D93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1842" w:type="dxa"/>
            <w:vAlign w:val="center"/>
          </w:tcPr>
          <w:p w14:paraId="64F98D47" w14:textId="7EB42233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mean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D41AE0" w:rsidRPr="005B0D93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12B5B7DC" w14:textId="530A8998" w:rsidR="00310DE6" w:rsidRPr="005B0D93" w:rsidRDefault="002278CA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Average</w:t>
            </w:r>
            <w:r w:rsidR="00422394" w:rsidRPr="005B0D93">
              <w:rPr>
                <w:rFonts w:ascii="Times New Roman" w:hAnsi="Times New Roman" w:cs="Times New Roman"/>
              </w:rPr>
              <w:t>, standard deviation</w:t>
            </w:r>
            <w:r w:rsidR="00646819" w:rsidRPr="005B0D93">
              <w:rPr>
                <w:rFonts w:ascii="Times New Roman" w:hAnsi="Times New Roman" w:cs="Times New Roman"/>
              </w:rPr>
              <w:t>,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 of </w:t>
            </w:r>
            <w:r w:rsidRPr="005B0D93">
              <w:rPr>
                <w:rFonts w:ascii="Times New Roman" w:hAnsi="Times New Roman" w:cs="Times New Roman"/>
              </w:rPr>
              <w:t>tidal volume</w:t>
            </w:r>
          </w:p>
        </w:tc>
      </w:tr>
      <w:tr w:rsidR="00310DE6" w:rsidRPr="00316B7B" w14:paraId="2323783D" w14:textId="77777777" w:rsidTr="00422394">
        <w:tc>
          <w:tcPr>
            <w:tcW w:w="0" w:type="auto"/>
            <w:vAlign w:val="center"/>
          </w:tcPr>
          <w:p w14:paraId="7056FC3A" w14:textId="405BEEA2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2</w:t>
            </w:r>
          </w:p>
        </w:tc>
        <w:tc>
          <w:tcPr>
            <w:tcW w:w="1842" w:type="dxa"/>
            <w:vAlign w:val="center"/>
          </w:tcPr>
          <w:p w14:paraId="54173255" w14:textId="3D890308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2E7AA2" w14:textId="332628C0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30%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64C598EA" w14:textId="77777777" w:rsidTr="00422394">
        <w:tc>
          <w:tcPr>
            <w:tcW w:w="0" w:type="auto"/>
            <w:vAlign w:val="center"/>
          </w:tcPr>
          <w:p w14:paraId="22C87868" w14:textId="73563553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3</w:t>
            </w:r>
          </w:p>
        </w:tc>
        <w:tc>
          <w:tcPr>
            <w:tcW w:w="1842" w:type="dxa"/>
            <w:vAlign w:val="center"/>
          </w:tcPr>
          <w:p w14:paraId="7FBFE2C1" w14:textId="7AC04EB9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app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F90E59E" w14:textId="23DCF56B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breaths with a reduction more than 70% in tidal volume and </w:t>
            </w:r>
            <w:r w:rsidRPr="005B0D93">
              <w:rPr>
                <w:rFonts w:ascii="Times New Roman" w:hAnsi="Times New Roman" w:cs="Times New Roman"/>
              </w:rPr>
              <w:t>its</w:t>
            </w:r>
            <w:r w:rsidR="002278CA" w:rsidRPr="005B0D93">
              <w:rPr>
                <w:rFonts w:ascii="Times New Roman" w:hAnsi="Times New Roman" w:cs="Times New Roman"/>
              </w:rPr>
              <w:t xml:space="preserve"> ratio to total number of breaths</w:t>
            </w:r>
          </w:p>
        </w:tc>
      </w:tr>
      <w:tr w:rsidR="00310DE6" w:rsidRPr="00316B7B" w14:paraId="706E0CD4" w14:textId="77777777" w:rsidTr="00422394">
        <w:tc>
          <w:tcPr>
            <w:tcW w:w="0" w:type="auto"/>
            <w:vAlign w:val="center"/>
          </w:tcPr>
          <w:p w14:paraId="0B8843E5" w14:textId="75A10638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4</w:t>
            </w:r>
          </w:p>
        </w:tc>
        <w:tc>
          <w:tcPr>
            <w:tcW w:w="1842" w:type="dxa"/>
            <w:vAlign w:val="center"/>
          </w:tcPr>
          <w:p w14:paraId="05A1577A" w14:textId="1BFAE479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norp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16204E71" w14:textId="6A6AA0F3" w:rsidR="00310DE6" w:rsidRPr="005B0D93" w:rsidRDefault="00646819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N</w:t>
            </w:r>
            <w:r w:rsidR="002278CA" w:rsidRPr="005B0D93">
              <w:rPr>
                <w:rFonts w:ascii="Times New Roman" w:hAnsi="Times New Roman" w:cs="Times New Roman"/>
              </w:rPr>
              <w:t xml:space="preserve">umber of normal breaths and </w:t>
            </w:r>
            <w:r w:rsidRPr="005B0D93">
              <w:rPr>
                <w:rFonts w:ascii="Times New Roman" w:hAnsi="Times New Roman" w:cs="Times New Roman"/>
              </w:rPr>
              <w:t xml:space="preserve">its </w:t>
            </w:r>
            <w:r w:rsidR="002278CA" w:rsidRPr="005B0D93">
              <w:rPr>
                <w:rFonts w:ascii="Times New Roman" w:hAnsi="Times New Roman" w:cs="Times New Roman"/>
              </w:rPr>
              <w:t>ratio to total number of breaths</w:t>
            </w:r>
          </w:p>
        </w:tc>
      </w:tr>
      <w:tr w:rsidR="00310DE6" w:rsidRPr="00316B7B" w14:paraId="7240FCB1" w14:textId="77777777" w:rsidTr="00422394">
        <w:tc>
          <w:tcPr>
            <w:tcW w:w="0" w:type="auto"/>
            <w:vAlign w:val="center"/>
          </w:tcPr>
          <w:p w14:paraId="48EF21AB" w14:textId="52F19555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5</w:t>
            </w:r>
          </w:p>
        </w:tc>
        <w:tc>
          <w:tcPr>
            <w:tcW w:w="1842" w:type="dxa"/>
            <w:vAlign w:val="center"/>
          </w:tcPr>
          <w:p w14:paraId="18EB7251" w14:textId="77777777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kur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23258A8D" w14:textId="0AA81DD2" w:rsidR="00310DE6" w:rsidRPr="005B0D93" w:rsidRDefault="00187518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commentRangeStart w:id="36"/>
            <w:r>
              <w:rPr>
                <w:rFonts w:ascii="Times New Roman" w:hAnsi="Times New Roman" w:cs="Times New Roman"/>
              </w:rPr>
              <w:t>Fourth statistical moment</w:t>
            </w:r>
            <w:r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in 0.2</w:t>
            </w:r>
            <w:r w:rsidR="00A45120" w:rsidRPr="005B0D93">
              <w:rPr>
                <w:rFonts w:ascii="Times New Roman" w:hAnsi="Times New Roman" w:cs="Times New Roman" w:hint="eastAsia"/>
              </w:rPr>
              <w:t>–</w:t>
            </w:r>
            <w:r w:rsidR="004B54C4" w:rsidRPr="005B0D93">
              <w:rPr>
                <w:rFonts w:ascii="Times New Roman" w:hAnsi="Times New Roman" w:cs="Times New Roman"/>
              </w:rPr>
              <w:t>0.4</w:t>
            </w:r>
            <w:r w:rsidR="00A45120" w:rsidRPr="005B0D93">
              <w:rPr>
                <w:rFonts w:ascii="Times New Roman" w:hAnsi="Times New Roman" w:cs="Times New Roman"/>
              </w:rPr>
              <w:t xml:space="preserve"> </w:t>
            </w:r>
            <w:r w:rsidR="004B54C4" w:rsidRPr="005B0D93">
              <w:rPr>
                <w:rFonts w:ascii="Times New Roman" w:hAnsi="Times New Roman" w:cs="Times New Roman"/>
              </w:rPr>
              <w:t>Hz of NF</w:t>
            </w:r>
            <w:proofErr w:type="gramStart"/>
            <w:r w:rsidR="004B54C4" w:rsidRPr="005B0D93">
              <w:rPr>
                <w:rFonts w:ascii="Times New Roman" w:hAnsi="Times New Roman" w:cs="Times New Roman" w:hint="eastAsia"/>
              </w:rPr>
              <w:t>’</w:t>
            </w:r>
            <w:proofErr w:type="gramEnd"/>
            <w:r w:rsidR="004B54C4" w:rsidRPr="005B0D93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frequency spectrum</w:t>
            </w:r>
            <w:commentRangeEnd w:id="36"/>
            <w:r w:rsidR="00D27BC0" w:rsidRPr="00555E2F">
              <w:rPr>
                <w:rStyle w:val="af"/>
                <w:rFonts w:ascii="Times New Roman" w:hAnsi="Times New Roman" w:cs="Times New Roman"/>
              </w:rPr>
              <w:commentReference w:id="36"/>
            </w:r>
          </w:p>
        </w:tc>
      </w:tr>
      <w:tr w:rsidR="00310DE6" w:rsidRPr="00316B7B" w14:paraId="1D794349" w14:textId="77777777" w:rsidTr="00422394">
        <w:tc>
          <w:tcPr>
            <w:tcW w:w="0" w:type="auto"/>
            <w:vAlign w:val="center"/>
          </w:tcPr>
          <w:p w14:paraId="422AF85A" w14:textId="64500C0F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6</w:t>
            </w:r>
          </w:p>
        </w:tc>
        <w:tc>
          <w:tcPr>
            <w:tcW w:w="1842" w:type="dxa"/>
            <w:vAlign w:val="center"/>
          </w:tcPr>
          <w:p w14:paraId="05867DD3" w14:textId="76A6248E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std</m:t>
                  </m:r>
                </m:sub>
              </m:sSub>
            </m:oMath>
            <w:r w:rsidR="00422394" w:rsidRPr="005B0D93">
              <w:rPr>
                <w:rFonts w:ascii="Times New Roman" w:eastAsia="等线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sp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ran</m:t>
                  </m:r>
                </m:sub>
              </m:sSub>
            </m:oMath>
          </w:p>
        </w:tc>
        <w:tc>
          <w:tcPr>
            <w:tcW w:w="5749" w:type="dxa"/>
            <w:vAlign w:val="center"/>
          </w:tcPr>
          <w:p w14:paraId="4F9836C0" w14:textId="36A09A4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Standard deviation</w:t>
            </w:r>
            <w:r w:rsidR="00422394" w:rsidRPr="005B0D93">
              <w:rPr>
                <w:rFonts w:ascii="Times New Roman" w:hAnsi="Times New Roman" w:cs="Times New Roman"/>
              </w:rPr>
              <w:t xml:space="preserve"> and range</w:t>
            </w:r>
            <w:r w:rsidRPr="005B0D93">
              <w:rPr>
                <w:rFonts w:ascii="Times New Roman" w:hAnsi="Times New Roman" w:cs="Times New Roman"/>
              </w:rPr>
              <w:t xml:space="preserve">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6AC5551C" w14:textId="77777777" w:rsidTr="00422394">
        <w:tc>
          <w:tcPr>
            <w:tcW w:w="0" w:type="auto"/>
            <w:vAlign w:val="center"/>
          </w:tcPr>
          <w:p w14:paraId="30847AC7" w14:textId="74FDB932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7</w:t>
            </w:r>
          </w:p>
        </w:tc>
        <w:tc>
          <w:tcPr>
            <w:tcW w:w="1842" w:type="dxa"/>
            <w:vAlign w:val="center"/>
          </w:tcPr>
          <w:p w14:paraId="6566FC08" w14:textId="77777777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slope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5242E12D" w14:textId="45C076A4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Slope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310DE6" w:rsidRPr="00316B7B" w14:paraId="5D98896B" w14:textId="77777777" w:rsidTr="00422394">
        <w:tc>
          <w:tcPr>
            <w:tcW w:w="0" w:type="auto"/>
            <w:vAlign w:val="center"/>
          </w:tcPr>
          <w:p w14:paraId="2F5F043D" w14:textId="19D81BED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8</w:t>
            </w:r>
          </w:p>
        </w:tc>
        <w:tc>
          <w:tcPr>
            <w:tcW w:w="1842" w:type="dxa"/>
            <w:vAlign w:val="center"/>
          </w:tcPr>
          <w:p w14:paraId="6B3275BE" w14:textId="77635BE4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un2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6A4B1604" w14:textId="67ADD8AA" w:rsidR="00310DE6" w:rsidRPr="005B0D93" w:rsidRDefault="00A2058F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</w:t>
            </w:r>
            <w:r w:rsidR="00E32C94" w:rsidRPr="005B0D93">
              <w:rPr>
                <w:rFonts w:ascii="Times New Roman" w:hAnsi="Times New Roman" w:cs="Times New Roman"/>
              </w:rPr>
              <w:t>desaturation</w:t>
            </w:r>
          </w:p>
        </w:tc>
      </w:tr>
      <w:tr w:rsidR="00310DE6" w:rsidRPr="00316B7B" w14:paraId="16EB3C65" w14:textId="77777777" w:rsidTr="00422394">
        <w:tc>
          <w:tcPr>
            <w:tcW w:w="0" w:type="auto"/>
            <w:vAlign w:val="center"/>
          </w:tcPr>
          <w:p w14:paraId="3FDCB246" w14:textId="24C36E24" w:rsidR="00310DE6" w:rsidRPr="005B0D93" w:rsidRDefault="00422394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9</w:t>
            </w:r>
          </w:p>
        </w:tc>
        <w:tc>
          <w:tcPr>
            <w:tcW w:w="1842" w:type="dxa"/>
            <w:vAlign w:val="center"/>
          </w:tcPr>
          <w:p w14:paraId="10B0108F" w14:textId="409AF88C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de1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de2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6ADDC5A" w14:textId="046D5EFB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Level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desaturation</w:t>
            </w:r>
          </w:p>
        </w:tc>
      </w:tr>
      <w:tr w:rsidR="00310DE6" w:rsidRPr="00316B7B" w14:paraId="4BE8EB82" w14:textId="77777777" w:rsidTr="00422394">
        <w:tc>
          <w:tcPr>
            <w:tcW w:w="0" w:type="auto"/>
            <w:vAlign w:val="center"/>
          </w:tcPr>
          <w:p w14:paraId="59789E0B" w14:textId="5BE8A159" w:rsidR="00310DE6" w:rsidRPr="005B0D93" w:rsidRDefault="009A2410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w:r w:rsidRPr="005B0D93">
              <w:rPr>
                <w:rFonts w:ascii="Times New Roman" w:eastAsia="等线" w:hAnsi="Times New Roman" w:cs="Times New Roman"/>
              </w:rPr>
              <w:t>1</w:t>
            </w:r>
            <w:r w:rsidR="00422394" w:rsidRPr="005B0D93">
              <w:rPr>
                <w:rFonts w:ascii="Times New Roman" w:eastAsia="等线" w:hAnsi="Times New Roman" w:cs="Times New Roman"/>
              </w:rPr>
              <w:t>0</w:t>
            </w:r>
          </w:p>
        </w:tc>
        <w:tc>
          <w:tcPr>
            <w:tcW w:w="1842" w:type="dxa"/>
            <w:vAlign w:val="center"/>
          </w:tcPr>
          <w:p w14:paraId="03540469" w14:textId="5D0DA7FD" w:rsidR="00310DE6" w:rsidRPr="005B0D93" w:rsidRDefault="00F84B0E">
            <w:pPr>
              <w:tabs>
                <w:tab w:val="center" w:pos="3736"/>
                <w:tab w:val="right" w:pos="10109"/>
              </w:tabs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92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</w:rPr>
                      <m:t>91</m:t>
                    </m:r>
                  </m:sub>
                </m:sSub>
              </m:oMath>
            </m:oMathPara>
          </w:p>
        </w:tc>
        <w:tc>
          <w:tcPr>
            <w:tcW w:w="5749" w:type="dxa"/>
            <w:vAlign w:val="center"/>
          </w:tcPr>
          <w:p w14:paraId="456EEF8E" w14:textId="438DCA49" w:rsidR="00310DE6" w:rsidRPr="005B0D93" w:rsidRDefault="00E32C94">
            <w:pPr>
              <w:tabs>
                <w:tab w:val="center" w:pos="3736"/>
                <w:tab w:val="right" w:pos="10109"/>
              </w:tabs>
              <w:rPr>
                <w:rFonts w:ascii="Times New Roman" w:hAnsi="Times New Roman" w:cs="Times New Roman"/>
              </w:rPr>
            </w:pPr>
            <w:r w:rsidRPr="005B0D93">
              <w:rPr>
                <w:rFonts w:ascii="Times New Roman" w:hAnsi="Times New Roman" w:cs="Times New Roman"/>
              </w:rPr>
              <w:t>Duration of SpO</w:t>
            </w:r>
            <w:r w:rsidRPr="005B0D93">
              <w:rPr>
                <w:rFonts w:ascii="Times New Roman" w:hAnsi="Times New Roman" w:cs="Times New Roman"/>
                <w:vertAlign w:val="subscript"/>
              </w:rPr>
              <w:t>2</w:t>
            </w:r>
            <w:r w:rsidRPr="009558AE">
              <w:rPr>
                <w:rFonts w:ascii="Times New Roman" w:hAnsi="Times New Roman" w:cs="Times New Roman"/>
              </w:rPr>
              <w:t xml:space="preserve"> stay</w:t>
            </w:r>
            <w:r w:rsidR="00A8434D" w:rsidRPr="005B0D93">
              <w:rPr>
                <w:rFonts w:ascii="Times New Roman" w:hAnsi="Times New Roman" w:cs="Times New Roman"/>
              </w:rPr>
              <w:t>ing</w:t>
            </w:r>
            <w:r w:rsidRPr="005B0D93">
              <w:rPr>
                <w:rFonts w:ascii="Times New Roman" w:hAnsi="Times New Roman" w:cs="Times New Roman"/>
              </w:rPr>
              <w:t xml:space="preserve"> below 92% and 91%</w:t>
            </w:r>
          </w:p>
        </w:tc>
      </w:tr>
    </w:tbl>
    <w:p w14:paraId="419FBAA9" w14:textId="77777777" w:rsidR="00310DE6" w:rsidRPr="009558AE" w:rsidRDefault="00310DE6">
      <w:pPr>
        <w:tabs>
          <w:tab w:val="center" w:pos="3736"/>
          <w:tab w:val="right" w:pos="10109"/>
        </w:tabs>
        <w:rPr>
          <w:rFonts w:ascii="Times New Roman" w:hAnsi="Times New Roman" w:cs="Times New Roman"/>
        </w:rPr>
      </w:pPr>
    </w:p>
    <w:p w14:paraId="27C8B678" w14:textId="113E4619" w:rsidR="00310DE6" w:rsidRPr="009558AE" w:rsidRDefault="00B415C2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E25F45" w:rsidRPr="009558AE">
        <w:rPr>
          <w:rFonts w:ascii="Times New Roman" w:hAnsi="Times New Roman" w:cs="Times New Roman"/>
          <w:b/>
        </w:rPr>
        <w:t>c</w:t>
      </w:r>
      <w:r w:rsidRPr="009558AE">
        <w:rPr>
          <w:rFonts w:ascii="Times New Roman" w:hAnsi="Times New Roman" w:cs="Times New Roman"/>
          <w:b/>
        </w:rPr>
        <w:t xml:space="preserve">ascading </w:t>
      </w:r>
      <w:r w:rsidR="00E25F45" w:rsidRPr="009558AE">
        <w:rPr>
          <w:rFonts w:ascii="Times New Roman" w:hAnsi="Times New Roman" w:cs="Times New Roman"/>
          <w:b/>
        </w:rPr>
        <w:t>d</w:t>
      </w:r>
      <w:r w:rsidR="004A1F9F" w:rsidRPr="009558AE">
        <w:rPr>
          <w:rFonts w:ascii="Times New Roman" w:hAnsi="Times New Roman" w:cs="Times New Roman"/>
          <w:b/>
        </w:rPr>
        <w:t>etector</w:t>
      </w:r>
    </w:p>
    <w:p w14:paraId="76A156FF" w14:textId="5E2C19EC" w:rsidR="00E32C94" w:rsidRPr="009558AE" w:rsidRDefault="00E32C94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cascading </w:t>
      </w:r>
      <w:r w:rsidR="004A1F9F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 contain</w:t>
      </w:r>
      <w:r w:rsidR="003905DE" w:rsidRPr="009558AE">
        <w:rPr>
          <w:rFonts w:ascii="Times New Roman" w:hAnsi="Times New Roman" w:cs="Times New Roman"/>
        </w:rPr>
        <w:t>ed</w:t>
      </w:r>
      <w:r w:rsidRPr="009558AE">
        <w:rPr>
          <w:rFonts w:ascii="Times New Roman" w:hAnsi="Times New Roman" w:cs="Times New Roman"/>
        </w:rPr>
        <w:t xml:space="preserve"> two parts. The first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of </w:t>
      </w:r>
      <w:r w:rsidR="003905DE" w:rsidRPr="009558AE">
        <w:rPr>
          <w:rFonts w:ascii="Times New Roman" w:hAnsi="Times New Roman" w:cs="Times New Roman"/>
        </w:rPr>
        <w:t>10</w:t>
      </w:r>
      <w:r w:rsidRPr="009558AE">
        <w:rPr>
          <w:rFonts w:ascii="Times New Roman" w:hAnsi="Times New Roman" w:cs="Times New Roman"/>
        </w:rPr>
        <w:t xml:space="preserve"> CART </w:t>
      </w:r>
      <w:r w:rsidRPr="009558AE">
        <w:rPr>
          <w:rFonts w:ascii="Times New Roman" w:hAnsi="Times New Roman" w:cs="Times New Roman"/>
        </w:rPr>
        <w:lastRenderedPageBreak/>
        <w:t>decision trees for the prediction of 60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</w:t>
      </w:r>
      <w:r w:rsidR="003905DE" w:rsidRPr="009558AE">
        <w:rPr>
          <w:rFonts w:ascii="Times New Roman" w:hAnsi="Times New Roman" w:cs="Times New Roman"/>
        </w:rPr>
        <w:t>This could</w:t>
      </w:r>
      <w:r w:rsidRPr="009558AE">
        <w:rPr>
          <w:rFonts w:ascii="Times New Roman" w:hAnsi="Times New Roman" w:cs="Times New Roman"/>
        </w:rPr>
        <w:t xml:space="preserve"> screen out most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N segments while </w:t>
      </w:r>
      <w:r w:rsidR="003905DE" w:rsidRPr="009558AE">
        <w:rPr>
          <w:rFonts w:ascii="Times New Roman" w:hAnsi="Times New Roman" w:cs="Times New Roman"/>
        </w:rPr>
        <w:t>re</w:t>
      </w:r>
      <w:r w:rsidRPr="009558AE">
        <w:rPr>
          <w:rFonts w:ascii="Times New Roman" w:hAnsi="Times New Roman" w:cs="Times New Roman"/>
        </w:rPr>
        <w:t>tain</w:t>
      </w:r>
      <w:r w:rsidR="003905DE" w:rsidRPr="009558AE">
        <w:rPr>
          <w:rFonts w:ascii="Times New Roman" w:hAnsi="Times New Roman" w:cs="Times New Roman"/>
        </w:rPr>
        <w:t>ing</w:t>
      </w:r>
      <w:r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the</w:t>
      </w:r>
      <w:r w:rsidRPr="009558AE">
        <w:rPr>
          <w:rFonts w:ascii="Times New Roman" w:hAnsi="Times New Roman" w:cs="Times New Roman"/>
        </w:rPr>
        <w:t xml:space="preserve"> AH segments</w:t>
      </w:r>
      <w:r w:rsidR="000F1F0C" w:rsidRPr="009558AE">
        <w:rPr>
          <w:rFonts w:ascii="Times New Roman" w:hAnsi="Times New Roman" w:cs="Times New Roman"/>
        </w:rPr>
        <w:t>.</w:t>
      </w:r>
      <w:r w:rsidRPr="009558AE">
        <w:rPr>
          <w:rFonts w:ascii="Times New Roman" w:hAnsi="Times New Roman" w:cs="Times New Roman"/>
        </w:rPr>
        <w:t xml:space="preserve"> The second </w:t>
      </w:r>
      <w:r w:rsidR="003905DE" w:rsidRPr="009558AE">
        <w:rPr>
          <w:rFonts w:ascii="Times New Roman" w:hAnsi="Times New Roman" w:cs="Times New Roman"/>
        </w:rPr>
        <w:t>part was</w:t>
      </w:r>
      <w:r w:rsidRPr="009558AE">
        <w:rPr>
          <w:rFonts w:ascii="Times New Roman" w:hAnsi="Times New Roman" w:cs="Times New Roman"/>
        </w:rPr>
        <w:t xml:space="preserve"> a random forest consist</w:t>
      </w:r>
      <w:r w:rsidR="003905DE" w:rsidRPr="009558AE">
        <w:rPr>
          <w:rFonts w:ascii="Times New Roman" w:hAnsi="Times New Roman" w:cs="Times New Roman"/>
        </w:rPr>
        <w:t>ing of 20</w:t>
      </w:r>
      <w:r w:rsidRPr="009558AE">
        <w:rPr>
          <w:rFonts w:ascii="Times New Roman" w:hAnsi="Times New Roman" w:cs="Times New Roman"/>
        </w:rPr>
        <w:t xml:space="preserve"> CART decision trees for the prediction of 10</w:t>
      </w:r>
      <w:r w:rsidR="003905D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s segments. Based on the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4C1C65" w:rsidRPr="009558AE">
        <w:rPr>
          <w:rFonts w:ascii="Times New Roman" w:hAnsi="Times New Roman" w:cs="Times New Roman"/>
        </w:rPr>
        <w:t>60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detector</w:t>
      </w:r>
      <w:r w:rsidRPr="009558AE">
        <w:rPr>
          <w:rFonts w:ascii="Times New Roman" w:hAnsi="Times New Roman" w:cs="Times New Roman"/>
        </w:rPr>
        <w:t xml:space="preserve">, the </w:t>
      </w:r>
      <w:r w:rsidR="004C1C65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detector </w:t>
      </w:r>
      <w:r w:rsidR="003905DE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able to locate the </w:t>
      </w:r>
      <w:r w:rsidR="000F1F0C" w:rsidRPr="009558AE">
        <w:rPr>
          <w:rFonts w:ascii="Times New Roman" w:hAnsi="Times New Roman" w:cs="Times New Roman"/>
        </w:rPr>
        <w:t>start</w:t>
      </w:r>
      <w:r w:rsidRPr="009558AE">
        <w:rPr>
          <w:rFonts w:ascii="Times New Roman" w:hAnsi="Times New Roman" w:cs="Times New Roman"/>
        </w:rPr>
        <w:t xml:space="preserve"> and </w:t>
      </w:r>
      <w:r w:rsidR="000F1F0C" w:rsidRPr="009558AE">
        <w:rPr>
          <w:rFonts w:ascii="Times New Roman" w:hAnsi="Times New Roman" w:cs="Times New Roman"/>
        </w:rPr>
        <w:t>end time</w:t>
      </w:r>
      <w:r w:rsidRPr="009558AE">
        <w:rPr>
          <w:rFonts w:ascii="Times New Roman" w:hAnsi="Times New Roman" w:cs="Times New Roman"/>
        </w:rPr>
        <w:t xml:space="preserve"> of </w:t>
      </w:r>
      <w:r w:rsidR="003C5026" w:rsidRPr="009558AE">
        <w:rPr>
          <w:rFonts w:ascii="Times New Roman" w:hAnsi="Times New Roman" w:cs="Times New Roman"/>
        </w:rPr>
        <w:t>AH events</w:t>
      </w:r>
      <w:r w:rsidRPr="009558AE">
        <w:rPr>
          <w:rFonts w:ascii="Times New Roman" w:hAnsi="Times New Roman" w:cs="Times New Roman"/>
        </w:rPr>
        <w:t>.</w:t>
      </w:r>
    </w:p>
    <w:p w14:paraId="135AB73E" w14:textId="1DE312D5" w:rsidR="00E32C94" w:rsidRPr="009558AE" w:rsidRDefault="003905DE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  <w:highlight w:val="yellow"/>
        </w:rPr>
      </w:pPr>
      <w:r w:rsidRPr="009558AE">
        <w:rPr>
          <w:rFonts w:ascii="Times New Roman" w:hAnsi="Times New Roman" w:cs="Times New Roman"/>
        </w:rPr>
        <w:t>Note that</w:t>
      </w:r>
      <w:r w:rsidR="001310CE" w:rsidRPr="009558AE">
        <w:rPr>
          <w:rFonts w:ascii="Times New Roman" w:hAnsi="Times New Roman" w:cs="Times New Roman"/>
        </w:rPr>
        <w:t xml:space="preserve"> t</w:t>
      </w:r>
      <w:r w:rsidR="00E32C94" w:rsidRPr="009558AE">
        <w:rPr>
          <w:rFonts w:ascii="Times New Roman" w:hAnsi="Times New Roman" w:cs="Times New Roman"/>
        </w:rPr>
        <w:t xml:space="preserve">he </w:t>
      </w:r>
      <w:r w:rsidR="001310CE" w:rsidRPr="009558AE">
        <w:rPr>
          <w:rFonts w:ascii="Times New Roman" w:hAnsi="Times New Roman" w:cs="Times New Roman"/>
        </w:rPr>
        <w:t>60</w:t>
      </w:r>
      <w:r w:rsidRPr="009558AE">
        <w:rPr>
          <w:rFonts w:ascii="Times New Roman" w:hAnsi="Times New Roman" w:cs="Times New Roman"/>
        </w:rPr>
        <w:t xml:space="preserve"> </w:t>
      </w:r>
      <w:r w:rsidR="004C1C65" w:rsidRPr="009558AE">
        <w:rPr>
          <w:rFonts w:ascii="Times New Roman" w:hAnsi="Times New Roman" w:cs="Times New Roman"/>
        </w:rPr>
        <w:t>s</w:t>
      </w:r>
      <w:r w:rsidR="003F70AE" w:rsidRPr="009558AE">
        <w:rPr>
          <w:rFonts w:ascii="Times New Roman" w:hAnsi="Times New Roman" w:cs="Times New Roman"/>
        </w:rPr>
        <w:t xml:space="preserve"> </w:t>
      </w:r>
      <w:r w:rsidR="00E32C94" w:rsidRPr="009558AE">
        <w:rPr>
          <w:rFonts w:ascii="Times New Roman" w:hAnsi="Times New Roman" w:cs="Times New Roman"/>
        </w:rPr>
        <w:t>detector was trained using</w:t>
      </w:r>
      <w:r w:rsidR="001154C6" w:rsidRPr="009558AE">
        <w:rPr>
          <w:rFonts w:ascii="Times New Roman" w:hAnsi="Times New Roman" w:cs="Times New Roman"/>
        </w:rPr>
        <w:t xml:space="preserve"> </w:t>
      </w:r>
      <w:r w:rsidRPr="009558AE">
        <w:rPr>
          <w:rFonts w:ascii="Times New Roman" w:hAnsi="Times New Roman" w:cs="Times New Roman"/>
        </w:rPr>
        <w:t xml:space="preserve">a </w:t>
      </w:r>
      <w:r w:rsidR="001154C6" w:rsidRPr="009558AE">
        <w:rPr>
          <w:rFonts w:ascii="Times New Roman" w:hAnsi="Times New Roman" w:cs="Times New Roman"/>
        </w:rPr>
        <w:t>feature set composed of feature</w:t>
      </w:r>
      <w:r w:rsidRPr="009558AE">
        <w:rPr>
          <w:rFonts w:ascii="Times New Roman" w:hAnsi="Times New Roman" w:cs="Times New Roman"/>
        </w:rPr>
        <w:t>s</w:t>
      </w:r>
      <w:r w:rsidR="001154C6" w:rsidRPr="009558AE">
        <w:rPr>
          <w:rFonts w:ascii="Times New Roman" w:hAnsi="Times New Roman" w:cs="Times New Roman"/>
        </w:rPr>
        <w:t xml:space="preserve"> </w:t>
      </w:r>
      <w:r w:rsidR="000F1F0C" w:rsidRPr="009558AE">
        <w:rPr>
          <w:rFonts w:ascii="Times New Roman" w:hAnsi="Times New Roman" w:cs="Times New Roman"/>
        </w:rPr>
        <w:t>2</w:t>
      </w:r>
      <w:r w:rsidR="001154C6" w:rsidRPr="009558AE">
        <w:rPr>
          <w:rFonts w:ascii="Times New Roman" w:hAnsi="Times New Roman" w:cs="Times New Roman"/>
        </w:rPr>
        <w:t xml:space="preserve">, </w:t>
      </w:r>
      <w:r w:rsidR="0012030A" w:rsidRPr="009558AE">
        <w:rPr>
          <w:rFonts w:ascii="Times New Roman" w:hAnsi="Times New Roman" w:cs="Times New Roman"/>
        </w:rPr>
        <w:t>6</w:t>
      </w:r>
      <w:r w:rsidRPr="009558AE">
        <w:rPr>
          <w:rFonts w:ascii="Times New Roman" w:hAnsi="Times New Roman" w:cs="Times New Roman"/>
        </w:rPr>
        <w:t>,</w:t>
      </w:r>
      <w:r w:rsidR="001154C6" w:rsidRPr="009558AE">
        <w:rPr>
          <w:rFonts w:ascii="Times New Roman" w:hAnsi="Times New Roman" w:cs="Times New Roman"/>
        </w:rPr>
        <w:t xml:space="preserve"> and </w:t>
      </w:r>
      <w:r w:rsidR="0012030A" w:rsidRPr="009558AE">
        <w:rPr>
          <w:rFonts w:ascii="Times New Roman" w:hAnsi="Times New Roman" w:cs="Times New Roman"/>
        </w:rPr>
        <w:t>8</w:t>
      </w:r>
      <w:r w:rsidRPr="009558AE">
        <w:rPr>
          <w:rFonts w:ascii="Times New Roman" w:hAnsi="Times New Roman" w:cs="Times New Roman"/>
        </w:rPr>
        <w:t>, in order</w:t>
      </w:r>
      <w:r w:rsidR="0012030A" w:rsidRPr="009558AE">
        <w:rPr>
          <w:rFonts w:ascii="Times New Roman" w:hAnsi="Times New Roman" w:cs="Times New Roman"/>
        </w:rPr>
        <w:t xml:space="preserve"> to</w:t>
      </w:r>
      <w:r w:rsidR="001154C6" w:rsidRPr="009558AE">
        <w:rPr>
          <w:rFonts w:ascii="Times New Roman" w:hAnsi="Times New Roman" w:cs="Times New Roman"/>
        </w:rPr>
        <w:t xml:space="preserve"> improve the training speed</w:t>
      </w:r>
      <w:r w:rsidRPr="009558AE">
        <w:rPr>
          <w:rFonts w:ascii="Times New Roman" w:hAnsi="Times New Roman" w:cs="Times New Roman"/>
        </w:rPr>
        <w:t>; t</w:t>
      </w:r>
      <w:r w:rsidR="001154C6" w:rsidRPr="009558AE">
        <w:rPr>
          <w:rFonts w:ascii="Times New Roman" w:hAnsi="Times New Roman" w:cs="Times New Roman"/>
        </w:rPr>
        <w:t xml:space="preserve">he results </w:t>
      </w:r>
      <w:r w:rsidRPr="009558AE">
        <w:rPr>
          <w:rFonts w:ascii="Times New Roman" w:hAnsi="Times New Roman" w:cs="Times New Roman"/>
        </w:rPr>
        <w:t>indicated</w:t>
      </w:r>
      <w:r w:rsidR="001154C6" w:rsidRPr="009558AE">
        <w:rPr>
          <w:rFonts w:ascii="Times New Roman" w:hAnsi="Times New Roman" w:cs="Times New Roman"/>
        </w:rPr>
        <w:t xml:space="preserve"> that there </w:t>
      </w:r>
      <w:r w:rsidR="004C1C65" w:rsidRPr="009558AE">
        <w:rPr>
          <w:rFonts w:ascii="Times New Roman" w:hAnsi="Times New Roman" w:cs="Times New Roman"/>
        </w:rPr>
        <w:t>was</w:t>
      </w:r>
      <w:r w:rsidR="001154C6" w:rsidRPr="009558AE">
        <w:rPr>
          <w:rFonts w:ascii="Times New Roman" w:hAnsi="Times New Roman" w:cs="Times New Roman"/>
        </w:rPr>
        <w:t xml:space="preserve"> almost no effect </w:t>
      </w:r>
      <w:r w:rsidR="004C1C65" w:rsidRPr="009558AE">
        <w:rPr>
          <w:rFonts w:ascii="Times New Roman" w:hAnsi="Times New Roman" w:cs="Times New Roman"/>
        </w:rPr>
        <w:t>on</w:t>
      </w:r>
      <w:r w:rsidR="001154C6" w:rsidRPr="009558AE">
        <w:rPr>
          <w:rFonts w:ascii="Times New Roman" w:hAnsi="Times New Roman" w:cs="Times New Roman"/>
        </w:rPr>
        <w:t xml:space="preserve"> the performance. </w:t>
      </w:r>
      <w:r w:rsidRPr="009558AE">
        <w:rPr>
          <w:rFonts w:ascii="Times New Roman" w:hAnsi="Times New Roman" w:cs="Times New Roman"/>
        </w:rPr>
        <w:t xml:space="preserve">Owing to </w:t>
      </w:r>
      <w:r w:rsidR="001154C6" w:rsidRPr="009558AE">
        <w:rPr>
          <w:rFonts w:ascii="Times New Roman" w:hAnsi="Times New Roman" w:cs="Times New Roman"/>
        </w:rPr>
        <w:t xml:space="preserve">the imbalance </w:t>
      </w:r>
      <w:r w:rsidR="0012030A" w:rsidRPr="009558AE">
        <w:rPr>
          <w:rFonts w:ascii="Times New Roman" w:hAnsi="Times New Roman" w:cs="Times New Roman"/>
        </w:rPr>
        <w:t>in</w:t>
      </w:r>
      <w:r w:rsidR="001154C6" w:rsidRPr="009558AE">
        <w:rPr>
          <w:rFonts w:ascii="Times New Roman" w:hAnsi="Times New Roman" w:cs="Times New Roman"/>
        </w:rPr>
        <w:t xml:space="preserve"> the number of </w:t>
      </w:r>
      <w:r w:rsidR="0012030A" w:rsidRPr="009558AE">
        <w:rPr>
          <w:rFonts w:ascii="Times New Roman" w:hAnsi="Times New Roman" w:cs="Times New Roman"/>
        </w:rPr>
        <w:t>AH and N segments</w:t>
      </w:r>
      <w:r w:rsidR="001154C6" w:rsidRPr="009558AE">
        <w:rPr>
          <w:rFonts w:ascii="Times New Roman" w:hAnsi="Times New Roman" w:cs="Times New Roman"/>
        </w:rPr>
        <w:t xml:space="preserve">, the weights for the two classes in CART trees were set to inverse ratio of their numbers. </w:t>
      </w:r>
    </w:p>
    <w:p w14:paraId="3787A189" w14:textId="6F4D621C" w:rsidR="001154C6" w:rsidRPr="009558AE" w:rsidRDefault="001154C6" w:rsidP="00E32C94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A </w:t>
      </w:r>
      <w:r w:rsidR="0071524C" w:rsidRPr="009558AE">
        <w:rPr>
          <w:rFonts w:ascii="Times New Roman" w:hAnsi="Times New Roman" w:cs="Times New Roman"/>
        </w:rPr>
        <w:t>twofold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cross</w:t>
      </w:r>
      <w:r w:rsidR="003905DE" w:rsidRPr="009558AE">
        <w:rPr>
          <w:rFonts w:ascii="Times New Roman" w:hAnsi="Times New Roman" w:cs="Times New Roman"/>
        </w:rPr>
        <w:t>-</w:t>
      </w:r>
      <w:r w:rsidR="0071524C" w:rsidRPr="009558AE">
        <w:rPr>
          <w:rFonts w:ascii="Times New Roman" w:hAnsi="Times New Roman" w:cs="Times New Roman"/>
        </w:rPr>
        <w:t xml:space="preserve">validation was used in the test. Each time, half of the segments were used for training </w:t>
      </w:r>
      <w:r w:rsidR="00F85593">
        <w:rPr>
          <w:rFonts w:ascii="Times New Roman" w:hAnsi="Times New Roman" w:cs="Times New Roman"/>
        </w:rPr>
        <w:t>with</w:t>
      </w:r>
      <w:r w:rsidR="00F85593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 xml:space="preserve">the remaining half </w:t>
      </w:r>
      <w:r w:rsidR="003905DE" w:rsidRPr="009558AE">
        <w:rPr>
          <w:rFonts w:ascii="Times New Roman" w:hAnsi="Times New Roman" w:cs="Times New Roman"/>
        </w:rPr>
        <w:t xml:space="preserve">used </w:t>
      </w:r>
      <w:r w:rsidR="0071524C" w:rsidRPr="009558AE">
        <w:rPr>
          <w:rFonts w:ascii="Times New Roman" w:hAnsi="Times New Roman" w:cs="Times New Roman"/>
        </w:rPr>
        <w:t>for test</w:t>
      </w:r>
      <w:r w:rsidR="003905DE" w:rsidRPr="009558AE">
        <w:rPr>
          <w:rFonts w:ascii="Times New Roman" w:hAnsi="Times New Roman" w:cs="Times New Roman"/>
        </w:rPr>
        <w:t>ing</w:t>
      </w:r>
      <w:r w:rsidR="0071524C" w:rsidRPr="009558AE">
        <w:rPr>
          <w:rFonts w:ascii="Times New Roman" w:hAnsi="Times New Roman" w:cs="Times New Roman"/>
        </w:rPr>
        <w:t xml:space="preserve">. The cascading </w:t>
      </w:r>
      <w:r w:rsidR="004C1C65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output the sequence composed by the prediction results of </w:t>
      </w:r>
      <w:r w:rsidR="003905DE" w:rsidRPr="009558AE">
        <w:rPr>
          <w:rFonts w:ascii="Times New Roman" w:hAnsi="Times New Roman" w:cs="Times New Roman"/>
        </w:rPr>
        <w:t xml:space="preserve">the </w:t>
      </w:r>
      <w:r w:rsidR="0017490F" w:rsidRPr="009558AE">
        <w:rPr>
          <w:rFonts w:ascii="Times New Roman" w:hAnsi="Times New Roman" w:cs="Times New Roman"/>
        </w:rPr>
        <w:t>10</w:t>
      </w:r>
      <w:r w:rsidR="003905DE" w:rsidRPr="009558AE">
        <w:rPr>
          <w:rFonts w:ascii="Times New Roman" w:hAnsi="Times New Roman" w:cs="Times New Roman"/>
        </w:rPr>
        <w:t xml:space="preserve"> </w:t>
      </w:r>
      <w:r w:rsidR="0017490F" w:rsidRPr="009558AE">
        <w:rPr>
          <w:rFonts w:ascii="Times New Roman" w:hAnsi="Times New Roman" w:cs="Times New Roman"/>
        </w:rPr>
        <w:t>s</w:t>
      </w:r>
      <w:r w:rsidR="0071524C" w:rsidRPr="009558AE">
        <w:rPr>
          <w:rFonts w:ascii="Times New Roman" w:hAnsi="Times New Roman" w:cs="Times New Roman"/>
        </w:rPr>
        <w:t xml:space="preserve"> segments. The </w:t>
      </w:r>
      <w:r w:rsidR="0017490F" w:rsidRPr="009558AE">
        <w:rPr>
          <w:rFonts w:ascii="Times New Roman" w:hAnsi="Times New Roman" w:cs="Times New Roman"/>
        </w:rPr>
        <w:t>detector</w:t>
      </w:r>
      <w:r w:rsidR="0071524C" w:rsidRPr="009558AE">
        <w:rPr>
          <w:rFonts w:ascii="Times New Roman" w:hAnsi="Times New Roman" w:cs="Times New Roman"/>
        </w:rPr>
        <w:t xml:space="preserve"> was trained on a computer with an i5-7600k CPU and 8</w:t>
      </w:r>
      <w:r w:rsidR="003905DE" w:rsidRPr="009558AE">
        <w:rPr>
          <w:rFonts w:ascii="Times New Roman" w:hAnsi="Times New Roman" w:cs="Times New Roman"/>
        </w:rPr>
        <w:t xml:space="preserve"> </w:t>
      </w:r>
      <w:r w:rsidR="0071524C" w:rsidRPr="009558AE">
        <w:rPr>
          <w:rFonts w:ascii="Times New Roman" w:hAnsi="Times New Roman" w:cs="Times New Roman"/>
        </w:rPr>
        <w:t>G RAM.</w:t>
      </w:r>
    </w:p>
    <w:p w14:paraId="7C443931" w14:textId="77777777" w:rsidR="00310DE6" w:rsidRPr="009558AE" w:rsidRDefault="00310DE6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</w:p>
    <w:p w14:paraId="60530CB4" w14:textId="5792F9FB" w:rsidR="00310DE6" w:rsidRPr="009558AE" w:rsidRDefault="00C84B61">
      <w:pPr>
        <w:tabs>
          <w:tab w:val="center" w:pos="4156"/>
          <w:tab w:val="right" w:pos="10109"/>
        </w:tabs>
        <w:rPr>
          <w:rFonts w:ascii="Times New Roman" w:hAnsi="Times New Roman" w:cs="Times New Roman"/>
          <w:b/>
        </w:rPr>
      </w:pPr>
      <w:r w:rsidRPr="009558AE">
        <w:rPr>
          <w:rFonts w:ascii="Times New Roman" w:hAnsi="Times New Roman" w:cs="Times New Roman"/>
          <w:b/>
        </w:rPr>
        <w:t xml:space="preserve">Design of </w:t>
      </w:r>
      <w:r w:rsidR="00DC0919" w:rsidRPr="009558AE">
        <w:rPr>
          <w:rFonts w:ascii="Times New Roman" w:hAnsi="Times New Roman" w:cs="Times New Roman"/>
          <w:b/>
        </w:rPr>
        <w:t>e</w:t>
      </w:r>
      <w:r w:rsidRPr="009558AE">
        <w:rPr>
          <w:rFonts w:ascii="Times New Roman" w:hAnsi="Times New Roman" w:cs="Times New Roman"/>
          <w:b/>
        </w:rPr>
        <w:t xml:space="preserve">vent </w:t>
      </w:r>
      <w:r w:rsidR="00DC0919" w:rsidRPr="009558AE">
        <w:rPr>
          <w:rFonts w:ascii="Times New Roman" w:hAnsi="Times New Roman" w:cs="Times New Roman"/>
          <w:b/>
        </w:rPr>
        <w:t>d</w:t>
      </w:r>
      <w:r w:rsidRPr="009558AE">
        <w:rPr>
          <w:rFonts w:ascii="Times New Roman" w:hAnsi="Times New Roman" w:cs="Times New Roman"/>
          <w:b/>
        </w:rPr>
        <w:t>etector</w:t>
      </w:r>
    </w:p>
    <w:p w14:paraId="6D1B31A0" w14:textId="5593D8CB" w:rsidR="00310DE6" w:rsidRPr="00316B7B" w:rsidRDefault="00F114FE" w:rsidP="0086369E">
      <w:pPr>
        <w:rPr>
          <w:rFonts w:ascii="Times New Roman" w:hAnsi="Times New Roman" w:cs="Times New Roman"/>
        </w:rPr>
      </w:pPr>
      <w:r w:rsidRPr="009558AE">
        <w:rPr>
          <w:rFonts w:ascii="Times New Roman" w:hAnsi="Times New Roman" w:cs="Times New Roman"/>
        </w:rPr>
        <w:t xml:space="preserve">The sequence predicted by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 xml:space="preserve">cascading detector </w:t>
      </w:r>
      <w:r w:rsidR="00FD5500" w:rsidRPr="009558AE">
        <w:rPr>
          <w:rFonts w:ascii="Times New Roman" w:hAnsi="Times New Roman" w:cs="Times New Roman"/>
        </w:rPr>
        <w:t>was</w:t>
      </w:r>
      <w:r w:rsidRPr="009558AE">
        <w:rPr>
          <w:rFonts w:ascii="Times New Roman" w:hAnsi="Times New Roman" w:cs="Times New Roman"/>
        </w:rPr>
        <w:t xml:space="preserve"> then fed into </w:t>
      </w:r>
      <w:r w:rsidR="00FD5500" w:rsidRPr="009558AE">
        <w:rPr>
          <w:rFonts w:ascii="Times New Roman" w:hAnsi="Times New Roman" w:cs="Times New Roman"/>
        </w:rPr>
        <w:t xml:space="preserve">the </w:t>
      </w:r>
      <w:r w:rsidRPr="009558AE">
        <w:rPr>
          <w:rFonts w:ascii="Times New Roman" w:hAnsi="Times New Roman" w:cs="Times New Roman"/>
        </w:rPr>
        <w:t>event detector to correct invalid results following two rules</w:t>
      </w:r>
      <w:r w:rsidR="00FD5500" w:rsidRPr="009558AE">
        <w:rPr>
          <w:rFonts w:ascii="Times New Roman" w:hAnsi="Times New Roman" w:cs="Times New Roman"/>
        </w:rPr>
        <w:t>.</w:t>
      </w:r>
      <w:r w:rsidR="0072180B" w:rsidRPr="009558AE">
        <w:rPr>
          <w:rFonts w:ascii="Times New Roman" w:hAnsi="Times New Roman" w:cs="Times New Roman"/>
        </w:rPr>
        <w:t xml:space="preserve"> 1) </w:t>
      </w:r>
      <w:r w:rsidR="001310CE" w:rsidRPr="009558AE">
        <w:rPr>
          <w:rFonts w:ascii="Times New Roman" w:hAnsi="Times New Roman" w:cs="Times New Roman"/>
        </w:rPr>
        <w:t>Only</w:t>
      </w:r>
      <w:r w:rsidR="0037429B" w:rsidRPr="009558AE">
        <w:rPr>
          <w:rFonts w:ascii="Times New Roman" w:hAnsi="Times New Roman" w:cs="Times New Roman"/>
        </w:rPr>
        <w:t xml:space="preserve"> an event lasting</w:t>
      </w:r>
      <w:r w:rsidR="001310CE" w:rsidRPr="009558AE">
        <w:rPr>
          <w:rFonts w:ascii="Times New Roman" w:hAnsi="Times New Roman" w:cs="Times New Roman"/>
        </w:rPr>
        <w:t xml:space="preserve"> l</w:t>
      </w:r>
      <w:r w:rsidR="004A1F9F" w:rsidRPr="009558AE">
        <w:rPr>
          <w:rFonts w:ascii="Times New Roman" w:hAnsi="Times New Roman" w:cs="Times New Roman"/>
        </w:rPr>
        <w:t>onger than</w:t>
      </w:r>
      <w:r w:rsidR="0072180B" w:rsidRPr="009558AE">
        <w:rPr>
          <w:rFonts w:ascii="Times New Roman" w:hAnsi="Times New Roman" w:cs="Times New Roman"/>
        </w:rPr>
        <w:t xml:space="preserve"> </w:t>
      </w:r>
      <w:r w:rsidR="00F85593">
        <w:rPr>
          <w:rFonts w:ascii="Times New Roman" w:hAnsi="Times New Roman" w:cs="Times New Roman"/>
        </w:rPr>
        <w:t>10</w:t>
      </w:r>
      <w:r w:rsidR="00F85593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 xml:space="preserve">consecutive AH segments </w:t>
      </w:r>
      <w:r w:rsidR="0037429B" w:rsidRPr="00486B52">
        <w:rPr>
          <w:rFonts w:ascii="Times New Roman" w:hAnsi="Times New Roman" w:cs="Times New Roman"/>
        </w:rPr>
        <w:t>was</w:t>
      </w:r>
      <w:r w:rsidR="0072180B" w:rsidRPr="00486B52">
        <w:rPr>
          <w:rFonts w:ascii="Times New Roman" w:hAnsi="Times New Roman" w:cs="Times New Roman"/>
        </w:rPr>
        <w:t xml:space="preserve"> considered to be a valid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. </w:t>
      </w:r>
      <w:r w:rsidR="0037429B" w:rsidRPr="00486B52">
        <w:rPr>
          <w:rFonts w:ascii="Times New Roman" w:hAnsi="Times New Roman" w:cs="Times New Roman"/>
        </w:rPr>
        <w:t>As</w:t>
      </w:r>
      <w:r w:rsidR="0072180B" w:rsidRPr="00486B52">
        <w:rPr>
          <w:rFonts w:ascii="Times New Roman" w:hAnsi="Times New Roman" w:cs="Times New Roman"/>
        </w:rPr>
        <w:t xml:space="preserve"> the original data </w:t>
      </w:r>
      <w:r w:rsidR="0037429B" w:rsidRPr="00486B52">
        <w:rPr>
          <w:rFonts w:ascii="Times New Roman" w:hAnsi="Times New Roman" w:cs="Times New Roman"/>
        </w:rPr>
        <w:t>were</w:t>
      </w:r>
      <w:r w:rsidR="0072180B" w:rsidRPr="00486B52">
        <w:rPr>
          <w:rFonts w:ascii="Times New Roman" w:hAnsi="Times New Roman" w:cs="Times New Roman"/>
        </w:rPr>
        <w:t xml:space="preserve"> segmented by a 10</w:t>
      </w:r>
      <w:r w:rsidR="0037429B" w:rsidRPr="00486B52">
        <w:rPr>
          <w:rFonts w:ascii="Times New Roman" w:hAnsi="Times New Roman" w:cs="Times New Roman"/>
        </w:rPr>
        <w:t xml:space="preserve"> </w:t>
      </w:r>
      <w:r w:rsidR="0072180B" w:rsidRPr="00486B52">
        <w:rPr>
          <w:rFonts w:ascii="Times New Roman" w:hAnsi="Times New Roman" w:cs="Times New Roman"/>
        </w:rPr>
        <w:t>s window</w:t>
      </w:r>
      <w:r w:rsidR="0037429B" w:rsidRPr="00486B52">
        <w:rPr>
          <w:rFonts w:ascii="Times New Roman" w:hAnsi="Times New Roman" w:cs="Times New Roman"/>
        </w:rPr>
        <w:t>, and</w:t>
      </w:r>
      <w:r w:rsidR="0072180B" w:rsidRPr="00486B52">
        <w:rPr>
          <w:rFonts w:ascii="Times New Roman" w:hAnsi="Times New Roman" w:cs="Times New Roman"/>
        </w:rPr>
        <w:t xml:space="preserve"> one </w:t>
      </w:r>
      <w:r w:rsidR="003C5026" w:rsidRPr="00486B52">
        <w:rPr>
          <w:rFonts w:ascii="Times New Roman" w:hAnsi="Times New Roman" w:cs="Times New Roman"/>
        </w:rPr>
        <w:t>AH event</w:t>
      </w:r>
      <w:r w:rsidR="0072180B" w:rsidRPr="00486B52">
        <w:rPr>
          <w:rFonts w:ascii="Times New Roman" w:hAnsi="Times New Roman" w:cs="Times New Roman"/>
        </w:rPr>
        <w:t xml:space="preserve"> lasts at least </w:t>
      </w:r>
      <w:r w:rsidR="0037429B" w:rsidRPr="00486B52">
        <w:rPr>
          <w:rFonts w:ascii="Times New Roman" w:hAnsi="Times New Roman" w:cs="Times New Roman"/>
        </w:rPr>
        <w:t>10</w:t>
      </w:r>
      <w:r w:rsidR="0072180B" w:rsidRPr="00486B52">
        <w:rPr>
          <w:rFonts w:ascii="Times New Roman" w:hAnsi="Times New Roman" w:cs="Times New Roman"/>
        </w:rPr>
        <w:t xml:space="preserve"> s, </w:t>
      </w:r>
      <w:r w:rsidRPr="00486B52">
        <w:rPr>
          <w:rFonts w:ascii="Times New Roman" w:hAnsi="Times New Roman" w:cs="Times New Roman"/>
        </w:rPr>
        <w:t xml:space="preserve">one </w:t>
      </w:r>
      <w:r w:rsidR="003C5026" w:rsidRPr="00486B52">
        <w:rPr>
          <w:rFonts w:ascii="Times New Roman" w:hAnsi="Times New Roman" w:cs="Times New Roman"/>
        </w:rPr>
        <w:t>AH event</w:t>
      </w:r>
      <w:r w:rsidRPr="00486B52">
        <w:rPr>
          <w:rFonts w:ascii="Times New Roman" w:hAnsi="Times New Roman" w:cs="Times New Roman"/>
        </w:rPr>
        <w:t xml:space="preserve"> correspond</w:t>
      </w:r>
      <w:r w:rsidR="00375BB2" w:rsidRPr="00486B52">
        <w:rPr>
          <w:rFonts w:ascii="Times New Roman" w:hAnsi="Times New Roman" w:cs="Times New Roman"/>
        </w:rPr>
        <w:t>ed</w:t>
      </w:r>
      <w:r w:rsidRPr="00486B52">
        <w:rPr>
          <w:rFonts w:ascii="Times New Roman" w:hAnsi="Times New Roman" w:cs="Times New Roman"/>
        </w:rPr>
        <w:t xml:space="preserve"> to at least </w:t>
      </w:r>
      <w:r w:rsidR="00375BB2" w:rsidRPr="00486B52">
        <w:rPr>
          <w:rFonts w:ascii="Times New Roman" w:hAnsi="Times New Roman" w:cs="Times New Roman"/>
        </w:rPr>
        <w:t xml:space="preserve">10 </w:t>
      </w:r>
      <w:r w:rsidRPr="00486B52">
        <w:rPr>
          <w:rFonts w:ascii="Times New Roman" w:hAnsi="Times New Roman" w:cs="Times New Roman"/>
        </w:rPr>
        <w:t>consecutive AH segments</w:t>
      </w:r>
      <w:r w:rsidR="00A70AD3" w:rsidRPr="00486B52">
        <w:rPr>
          <w:rFonts w:ascii="Times New Roman" w:hAnsi="Times New Roman" w:cs="Times New Roman"/>
        </w:rPr>
        <w:t>.</w:t>
      </w:r>
      <w:r w:rsidRPr="00486B52">
        <w:rPr>
          <w:rFonts w:ascii="Times New Roman" w:hAnsi="Times New Roman" w:cs="Times New Roman"/>
        </w:rPr>
        <w:t xml:space="preserve"> </w:t>
      </w:r>
      <w:r w:rsidR="00A70AD3" w:rsidRPr="00486B52">
        <w:rPr>
          <w:rFonts w:ascii="Times New Roman" w:hAnsi="Times New Roman" w:cs="Times New Roman"/>
        </w:rPr>
        <w:t xml:space="preserve">Any AH segment which did not meet the above rule was </w:t>
      </w:r>
      <w:r w:rsidR="0072180B" w:rsidRPr="00486B52">
        <w:rPr>
          <w:rFonts w:ascii="Times New Roman" w:hAnsi="Times New Roman" w:cs="Times New Roman"/>
        </w:rPr>
        <w:t xml:space="preserve">modified to </w:t>
      </w:r>
      <w:r w:rsidR="00555C91" w:rsidRPr="00486B52">
        <w:rPr>
          <w:rFonts w:ascii="Times New Roman" w:hAnsi="Times New Roman" w:cs="Times New Roman"/>
        </w:rPr>
        <w:t xml:space="preserve">N. 2) The </w:t>
      </w:r>
      <w:r w:rsidR="004E0AF5">
        <w:rPr>
          <w:rFonts w:ascii="Times New Roman" w:hAnsi="Times New Roman" w:cs="Times New Roman"/>
        </w:rPr>
        <w:t xml:space="preserve">number of </w:t>
      </w:r>
      <w:r w:rsidR="00A70AD3" w:rsidRPr="00486B52">
        <w:rPr>
          <w:rFonts w:ascii="Times New Roman" w:hAnsi="Times New Roman" w:cs="Times New Roman"/>
        </w:rPr>
        <w:t>N segments</w:t>
      </w:r>
      <w:r w:rsidR="00555C91" w:rsidRPr="00486B52">
        <w:rPr>
          <w:rFonts w:ascii="Times New Roman" w:hAnsi="Times New Roman" w:cs="Times New Roman"/>
        </w:rPr>
        <w:t xml:space="preserve"> between two adjacent AH </w:t>
      </w:r>
      <w:r w:rsidRPr="00486B52">
        <w:rPr>
          <w:rFonts w:ascii="Times New Roman" w:hAnsi="Times New Roman" w:cs="Times New Roman"/>
        </w:rPr>
        <w:t>segments</w:t>
      </w:r>
      <w:r w:rsidR="00555C91" w:rsidRPr="00486B52">
        <w:rPr>
          <w:rFonts w:ascii="Times New Roman" w:hAnsi="Times New Roman" w:cs="Times New Roman"/>
        </w:rPr>
        <w:t xml:space="preserve"> </w:t>
      </w:r>
      <w:r w:rsidR="004E0AF5">
        <w:rPr>
          <w:rFonts w:ascii="Times New Roman" w:hAnsi="Times New Roman" w:cs="Times New Roman"/>
        </w:rPr>
        <w:t>was supposed to</w:t>
      </w:r>
      <w:r w:rsidR="00555C91" w:rsidRPr="00486B52">
        <w:rPr>
          <w:rFonts w:ascii="Times New Roman" w:hAnsi="Times New Roman" w:cs="Times New Roman"/>
        </w:rPr>
        <w:t xml:space="preserve"> be </w:t>
      </w:r>
      <w:r w:rsidR="004E0AF5">
        <w:rPr>
          <w:rFonts w:ascii="Times New Roman" w:hAnsi="Times New Roman" w:cs="Times New Roman"/>
        </w:rPr>
        <w:t>more than five</w:t>
      </w:r>
      <w:commentRangeStart w:id="37"/>
      <w:commentRangeEnd w:id="37"/>
      <w:r w:rsidR="00804683" w:rsidRPr="00486B52">
        <w:rPr>
          <w:rStyle w:val="af"/>
          <w:rFonts w:ascii="Times New Roman" w:hAnsi="Times New Roman" w:cs="Times New Roman"/>
        </w:rPr>
        <w:commentReference w:id="37"/>
      </w:r>
      <w:r w:rsidR="00555C91" w:rsidRPr="00486B52">
        <w:rPr>
          <w:rFonts w:ascii="Times New Roman" w:hAnsi="Times New Roman" w:cs="Times New Roman"/>
        </w:rPr>
        <w:t xml:space="preserve">. This </w:t>
      </w:r>
      <w:r w:rsidR="007152B8"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also determined by the </w:t>
      </w:r>
      <w:r w:rsidR="007152B8" w:rsidRPr="00486B52">
        <w:rPr>
          <w:rFonts w:ascii="Times New Roman" w:hAnsi="Times New Roman" w:cs="Times New Roman"/>
        </w:rPr>
        <w:t>nature of the</w:t>
      </w:r>
      <w:r w:rsidR="00555C91" w:rsidRPr="00486B52">
        <w:rPr>
          <w:rFonts w:ascii="Times New Roman" w:hAnsi="Times New Roman" w:cs="Times New Roman"/>
        </w:rPr>
        <w:t xml:space="preserve"> data segmentation. </w:t>
      </w:r>
      <w:r w:rsidRPr="00486B52">
        <w:rPr>
          <w:rFonts w:ascii="Times New Roman" w:hAnsi="Times New Roman" w:cs="Times New Roman"/>
        </w:rPr>
        <w:t>Any segment</w:t>
      </w:r>
      <w:r w:rsidR="00555C91" w:rsidRPr="00486B52">
        <w:rPr>
          <w:rFonts w:ascii="Times New Roman" w:hAnsi="Times New Roman" w:cs="Times New Roman"/>
        </w:rPr>
        <w:t xml:space="preserve"> </w:t>
      </w:r>
      <w:r w:rsidR="007152B8" w:rsidRPr="00486B52">
        <w:rPr>
          <w:rFonts w:ascii="Times New Roman" w:hAnsi="Times New Roman" w:cs="Times New Roman"/>
        </w:rPr>
        <w:t>that did n</w:t>
      </w:r>
      <w:r w:rsidR="00555C91" w:rsidRPr="00486B52">
        <w:rPr>
          <w:rFonts w:ascii="Times New Roman" w:hAnsi="Times New Roman" w:cs="Times New Roman"/>
        </w:rPr>
        <w:t xml:space="preserve">ot meet the rule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reset to AH. The total number of AH sequence</w:t>
      </w:r>
      <w:r w:rsidR="007152B8" w:rsidRPr="00486B52">
        <w:rPr>
          <w:rFonts w:ascii="Times New Roman" w:hAnsi="Times New Roman" w:cs="Times New Roman"/>
        </w:rPr>
        <w:t>s</w:t>
      </w:r>
      <w:r w:rsidR="00555C91" w:rsidRPr="00486B52">
        <w:rPr>
          <w:rFonts w:ascii="Times New Roman" w:hAnsi="Times New Roman" w:cs="Times New Roman"/>
        </w:rPr>
        <w:t xml:space="preserve"> after</w:t>
      </w:r>
      <w:r w:rsidR="007152B8" w:rsidRPr="00486B52">
        <w:rPr>
          <w:rFonts w:ascii="Times New Roman" w:hAnsi="Times New Roman" w:cs="Times New Roman"/>
        </w:rPr>
        <w:t xml:space="preserve"> </w:t>
      </w:r>
      <w:r w:rsidR="00555C91" w:rsidRPr="00486B52">
        <w:rPr>
          <w:rFonts w:ascii="Times New Roman" w:hAnsi="Times New Roman" w:cs="Times New Roman"/>
        </w:rPr>
        <w:t>event detect</w:t>
      </w:r>
      <w:r w:rsidR="007152B8" w:rsidRPr="00486B52">
        <w:rPr>
          <w:rFonts w:ascii="Times New Roman" w:hAnsi="Times New Roman" w:cs="Times New Roman"/>
        </w:rPr>
        <w:t>ion</w:t>
      </w:r>
      <w:r w:rsidR="00555C91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was</w:t>
      </w:r>
      <w:r w:rsidR="00555C91" w:rsidRPr="00486B52">
        <w:rPr>
          <w:rFonts w:ascii="Times New Roman" w:hAnsi="Times New Roman" w:cs="Times New Roman"/>
        </w:rPr>
        <w:t xml:space="preserve"> considered to be the number of </w:t>
      </w:r>
      <w:r w:rsidR="003C5026" w:rsidRPr="00486B52">
        <w:rPr>
          <w:rFonts w:ascii="Times New Roman" w:hAnsi="Times New Roman" w:cs="Times New Roman"/>
        </w:rPr>
        <w:t>AH events</w:t>
      </w:r>
      <w:r w:rsidR="00555C91" w:rsidRPr="00486B52">
        <w:rPr>
          <w:rFonts w:ascii="Times New Roman" w:hAnsi="Times New Roman" w:cs="Times New Roman"/>
        </w:rPr>
        <w:t xml:space="preserve">, </w:t>
      </w:r>
      <w:r w:rsidRPr="00486B52">
        <w:rPr>
          <w:rFonts w:ascii="Times New Roman" w:hAnsi="Times New Roman" w:cs="Times New Roman"/>
        </w:rPr>
        <w:t>while</w:t>
      </w:r>
      <w:r w:rsidR="00555C91" w:rsidRPr="00486B52">
        <w:rPr>
          <w:rFonts w:ascii="Times New Roman" w:hAnsi="Times New Roman" w:cs="Times New Roman"/>
        </w:rPr>
        <w:t xml:space="preserve"> the first and last segment </w:t>
      </w:r>
      <w:r w:rsidR="007152B8" w:rsidRPr="00486B52">
        <w:rPr>
          <w:rFonts w:ascii="Times New Roman" w:hAnsi="Times New Roman" w:cs="Times New Roman"/>
        </w:rPr>
        <w:t>of</w:t>
      </w:r>
      <w:r w:rsidR="00555C91" w:rsidRPr="00486B52">
        <w:rPr>
          <w:rFonts w:ascii="Times New Roman" w:hAnsi="Times New Roman" w:cs="Times New Roman"/>
        </w:rPr>
        <w:t xml:space="preserve"> each AH sequence </w:t>
      </w:r>
      <w:r w:rsidR="00A70AD3" w:rsidRPr="00486B52">
        <w:rPr>
          <w:rFonts w:ascii="Times New Roman" w:hAnsi="Times New Roman" w:cs="Times New Roman"/>
        </w:rPr>
        <w:t>were</w:t>
      </w:r>
      <w:r w:rsidR="00555C91" w:rsidRPr="00486B52">
        <w:rPr>
          <w:rFonts w:ascii="Times New Roman" w:hAnsi="Times New Roman" w:cs="Times New Roman"/>
        </w:rPr>
        <w:t xml:space="preserve"> considered to </w:t>
      </w:r>
      <w:r w:rsidR="007152B8" w:rsidRPr="00486B52">
        <w:rPr>
          <w:rFonts w:ascii="Times New Roman" w:hAnsi="Times New Roman" w:cs="Times New Roman"/>
        </w:rPr>
        <w:t>indicate</w:t>
      </w:r>
      <w:r w:rsidR="00555C91" w:rsidRPr="00486B52">
        <w:rPr>
          <w:rFonts w:ascii="Times New Roman" w:hAnsi="Times New Roman" w:cs="Times New Roman"/>
        </w:rPr>
        <w:t xml:space="preserve"> the start and end time of </w:t>
      </w:r>
      <w:r w:rsidR="007152B8" w:rsidRPr="00486B52">
        <w:rPr>
          <w:rFonts w:ascii="Times New Roman" w:hAnsi="Times New Roman" w:cs="Times New Roman"/>
        </w:rPr>
        <w:t xml:space="preserve">the </w:t>
      </w:r>
      <w:r w:rsidR="003C5026" w:rsidRPr="00486B52">
        <w:rPr>
          <w:rFonts w:ascii="Times New Roman" w:hAnsi="Times New Roman" w:cs="Times New Roman"/>
        </w:rPr>
        <w:t>AH event</w:t>
      </w:r>
      <w:r w:rsidR="00555C91" w:rsidRPr="00486B52">
        <w:rPr>
          <w:rFonts w:ascii="Times New Roman" w:hAnsi="Times New Roman" w:cs="Times New Roman"/>
        </w:rPr>
        <w:t>.</w:t>
      </w:r>
      <w:r w:rsidR="00EB110B" w:rsidRPr="00316B7B">
        <w:rPr>
          <w:rFonts w:ascii="Times New Roman" w:hAnsi="Times New Roman" w:cs="Times New Roman"/>
        </w:rPr>
        <w:t xml:space="preserve"> </w:t>
      </w:r>
    </w:p>
    <w:p w14:paraId="0E495A3E" w14:textId="6A041670" w:rsidR="00310DE6" w:rsidRPr="00FB3A5C" w:rsidRDefault="00310DE6">
      <w:pPr>
        <w:rPr>
          <w:rFonts w:ascii="Times New Roman" w:hAnsi="Times New Roman" w:cs="Times New Roman"/>
        </w:rPr>
      </w:pPr>
    </w:p>
    <w:p w14:paraId="2F17BF70" w14:textId="43A68F65" w:rsidR="00310DE6" w:rsidRPr="007279E3" w:rsidRDefault="001372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Results</w:t>
      </w:r>
    </w:p>
    <w:p w14:paraId="3D17E708" w14:textId="66FADA63" w:rsidR="00310DE6" w:rsidRPr="00FB3A5C" w:rsidRDefault="00BC104A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The cascading detection model </w:t>
      </w:r>
      <w:r w:rsidR="00E913B5" w:rsidRPr="00FB3A5C">
        <w:rPr>
          <w:rFonts w:ascii="Times New Roman" w:hAnsi="Times New Roman" w:cs="Times New Roman"/>
        </w:rPr>
        <w:t>was</w:t>
      </w:r>
      <w:r w:rsidRPr="00FB3A5C">
        <w:rPr>
          <w:rFonts w:ascii="Times New Roman" w:hAnsi="Times New Roman" w:cs="Times New Roman"/>
        </w:rPr>
        <w:t xml:space="preserve"> able to </w:t>
      </w:r>
      <w:r w:rsidR="001310CE" w:rsidRPr="00FB3A5C">
        <w:rPr>
          <w:rFonts w:ascii="Times New Roman" w:hAnsi="Times New Roman" w:cs="Times New Roman"/>
        </w:rPr>
        <w:t>estimate</w:t>
      </w:r>
      <w:r w:rsidR="00597131" w:rsidRPr="00FB3A5C">
        <w:rPr>
          <w:rFonts w:ascii="Times New Roman" w:hAnsi="Times New Roman" w:cs="Times New Roman"/>
        </w:rPr>
        <w:t xml:space="preserve"> AHI and provide a diagnosis of SAHS severity</w:t>
      </w:r>
      <w:r w:rsidR="00A70AD3" w:rsidRPr="00FB3A5C">
        <w:rPr>
          <w:rFonts w:ascii="Times New Roman" w:hAnsi="Times New Roman" w:cs="Times New Roman"/>
        </w:rPr>
        <w:t xml:space="preserve"> based on AH event detection</w:t>
      </w:r>
      <w:r w:rsidR="00597131" w:rsidRPr="00FB3A5C">
        <w:rPr>
          <w:rFonts w:ascii="Times New Roman" w:hAnsi="Times New Roman" w:cs="Times New Roman"/>
        </w:rPr>
        <w:t xml:space="preserve">. We analyzed </w:t>
      </w:r>
      <w:r w:rsidR="00E913B5" w:rsidRPr="00FB3A5C">
        <w:rPr>
          <w:rFonts w:ascii="Times New Roman" w:hAnsi="Times New Roman" w:cs="Times New Roman"/>
        </w:rPr>
        <w:t>its</w:t>
      </w:r>
      <w:r w:rsidR="00597131" w:rsidRPr="00FB3A5C">
        <w:rPr>
          <w:rFonts w:ascii="Times New Roman" w:hAnsi="Times New Roman" w:cs="Times New Roman"/>
        </w:rPr>
        <w:t xml:space="preserve"> performance </w:t>
      </w:r>
      <w:r w:rsidR="00E913B5" w:rsidRPr="00FB3A5C">
        <w:rPr>
          <w:rFonts w:ascii="Times New Roman" w:hAnsi="Times New Roman" w:cs="Times New Roman"/>
        </w:rPr>
        <w:t>with respect to</w:t>
      </w:r>
      <w:r w:rsidR="00597131" w:rsidRPr="00FB3A5C">
        <w:rPr>
          <w:rFonts w:ascii="Times New Roman" w:hAnsi="Times New Roman" w:cs="Times New Roman"/>
        </w:rPr>
        <w:t xml:space="preserve"> two aspects: segments and AHI. </w:t>
      </w:r>
    </w:p>
    <w:p w14:paraId="5906F259" w14:textId="196E5F8B" w:rsidR="00310DE6" w:rsidRDefault="00597131">
      <w:pPr>
        <w:rPr>
          <w:rFonts w:ascii="Times New Roman" w:hAnsi="Times New Roman" w:cs="Times New Roman"/>
          <w:b/>
        </w:rPr>
      </w:pPr>
      <w:r w:rsidRPr="00FB3A5C">
        <w:rPr>
          <w:rFonts w:ascii="Times New Roman" w:hAnsi="Times New Roman" w:cs="Times New Roman"/>
          <w:b/>
        </w:rPr>
        <w:t>Segment analysis</w:t>
      </w:r>
    </w:p>
    <w:p w14:paraId="3A541C48" w14:textId="77777777" w:rsidR="001D62C6" w:rsidRPr="00FB3A5C" w:rsidRDefault="001D62C6">
      <w:pPr>
        <w:rPr>
          <w:rFonts w:ascii="Times New Roman" w:hAnsi="Times New Roman" w:cs="Times New Roman" w:hint="eastAsia"/>
          <w:b/>
        </w:rPr>
      </w:pPr>
    </w:p>
    <w:p w14:paraId="30F6B178" w14:textId="506B6626" w:rsidR="00597131" w:rsidRPr="00FB3A5C" w:rsidRDefault="00597131" w:rsidP="00597131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3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Results for segments and events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193"/>
        <w:gridCol w:w="337"/>
        <w:gridCol w:w="230"/>
        <w:gridCol w:w="921"/>
        <w:gridCol w:w="379"/>
        <w:gridCol w:w="543"/>
        <w:gridCol w:w="987"/>
        <w:gridCol w:w="362"/>
        <w:gridCol w:w="1168"/>
        <w:gridCol w:w="181"/>
        <w:gridCol w:w="1350"/>
      </w:tblGrid>
      <w:tr w:rsidR="004F43B0" w:rsidRPr="00316B7B" w14:paraId="690277B4" w14:textId="77777777" w:rsidTr="00D04E9A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56F3D09A" w14:textId="77777777" w:rsidR="004F43B0" w:rsidRPr="00FB3A5C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bookmarkStart w:id="38" w:name="_Hlk534792995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Segments</w:t>
            </w:r>
          </w:p>
        </w:tc>
        <w:tc>
          <w:tcPr>
            <w:tcW w:w="1760" w:type="dxa"/>
            <w:gridSpan w:val="3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69815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5557C3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4B086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 (%)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4F8F8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 (%)</w:t>
            </w:r>
          </w:p>
        </w:tc>
        <w:tc>
          <w:tcPr>
            <w:tcW w:w="135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01856" w14:textId="77777777" w:rsidR="004F43B0" w:rsidRPr="00FB3A5C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 (%)</w:t>
            </w:r>
          </w:p>
        </w:tc>
      </w:tr>
      <w:tr w:rsidR="004F43B0" w:rsidRPr="00316B7B" w14:paraId="260160ED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713C7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60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E7588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6FE41C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C9D5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E1CB0B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49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73698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5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3637A3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F43B0" w:rsidRPr="00316B7B" w14:paraId="29016AB7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2F7A" w14:textId="77777777" w:rsidR="004F43B0" w:rsidRPr="00A10C1F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A2AD2" w14:textId="77777777" w:rsidR="004F43B0" w:rsidRPr="00A10C1F" w:rsidRDefault="004F43B0" w:rsidP="009870EE">
            <w:pPr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Estimated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298969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97A27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25942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0117E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21898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FB31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89.0</w:t>
            </w:r>
          </w:p>
        </w:tc>
        <w:tc>
          <w:tcPr>
            <w:tcW w:w="13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080B5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73.5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68DF9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91.2</w:t>
            </w:r>
          </w:p>
        </w:tc>
      </w:tr>
      <w:tr w:rsidR="004F43B0" w:rsidRPr="00316B7B" w14:paraId="0E050401" w14:textId="77777777" w:rsidTr="009870EE">
        <w:trPr>
          <w:trHeight w:val="285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7BF7B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992B9" w14:textId="77777777" w:rsidR="004F43B0" w:rsidRPr="00A10C1F" w:rsidRDefault="004F43B0" w:rsidP="009870E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EE9028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1D3D46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9367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C4921B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228079</w:t>
            </w: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5C9F6" w14:textId="77777777" w:rsidR="004F43B0" w:rsidRPr="00316B7B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C1A606" w14:textId="77777777" w:rsidR="004F43B0" w:rsidRPr="00316B7B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0B3536" w14:textId="77777777" w:rsidR="004F43B0" w:rsidRPr="00316B7B" w:rsidRDefault="004F43B0" w:rsidP="009870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F43B0" w:rsidRPr="00316B7B" w14:paraId="4F19770C" w14:textId="77777777" w:rsidTr="009870EE">
        <w:trPr>
          <w:trHeight w:val="285"/>
          <w:jc w:val="center"/>
        </w:trPr>
        <w:tc>
          <w:tcPr>
            <w:tcW w:w="64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7177545B" w14:textId="77777777" w:rsidR="004F43B0" w:rsidRPr="00FB3A5C" w:rsidRDefault="004F43B0" w:rsidP="009870EE">
            <w:pPr>
              <w:widowControl/>
              <w:ind w:left="113" w:right="113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 events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1788" w14:textId="77777777" w:rsidR="004F43B0" w:rsidRPr="00FB3A5C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Wrong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4F623F" w14:textId="77777777" w:rsidR="004F43B0" w:rsidRPr="00FB3A5C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8DA50" w14:textId="77777777" w:rsidR="004F43B0" w:rsidRPr="00FB3A5C" w:rsidRDefault="004F43B0" w:rsidP="009870EE">
            <w:pPr>
              <w:widowControl/>
              <w:wordWrap w:val="0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BF738" w14:textId="77777777" w:rsidR="004F43B0" w:rsidRPr="00FB3A5C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PPV (%)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27F61D" w14:textId="77777777" w:rsidR="004F43B0" w:rsidRPr="00FB3A5C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 (%)</w:t>
            </w:r>
          </w:p>
        </w:tc>
      </w:tr>
      <w:tr w:rsidR="004F43B0" w:rsidRPr="00316B7B" w14:paraId="1E2D9F09" w14:textId="77777777" w:rsidTr="00D04E9A">
        <w:trPr>
          <w:trHeight w:val="942"/>
          <w:jc w:val="center"/>
        </w:trPr>
        <w:tc>
          <w:tcPr>
            <w:tcW w:w="64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EF8F043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25F934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ED628F0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1513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8ED7259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1828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848C794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71.8</w:t>
            </w:r>
          </w:p>
        </w:tc>
        <w:tc>
          <w:tcPr>
            <w:tcW w:w="153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1D4D5C" w14:textId="77777777" w:rsidR="004F43B0" w:rsidRPr="00A10C1F" w:rsidRDefault="004F43B0" w:rsidP="009870EE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A10C1F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82.8</w:t>
            </w:r>
          </w:p>
        </w:tc>
      </w:tr>
    </w:tbl>
    <w:bookmarkEnd w:id="38"/>
    <w:p w14:paraId="21BC910C" w14:textId="3FF94E2B" w:rsidR="00310DE6" w:rsidRDefault="00DC3CED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r w:rsidR="004F43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78AB3EC4" w14:textId="77777777" w:rsidR="00DC3CED" w:rsidRPr="004F43B0" w:rsidRDefault="00DC3CED">
      <w:pPr>
        <w:rPr>
          <w:rFonts w:ascii="Times New Roman" w:hAnsi="Times New Roman" w:cs="Times New Roman"/>
        </w:rPr>
      </w:pPr>
    </w:p>
    <w:p w14:paraId="6EF7FCA8" w14:textId="534DCCFD" w:rsidR="00DE51CB" w:rsidRPr="00486B52" w:rsidRDefault="00597131">
      <w:pPr>
        <w:rPr>
          <w:rFonts w:ascii="Times New Roman" w:hAnsi="Times New Roman" w:cs="Times New Roman"/>
        </w:rPr>
      </w:pPr>
      <w:bookmarkStart w:id="39" w:name="OLE_LINK3"/>
      <w:bookmarkStart w:id="40" w:name="OLE_LINK4"/>
      <w:r w:rsidRPr="00FB3A5C">
        <w:rPr>
          <w:rFonts w:ascii="Times New Roman" w:hAnsi="Times New Roman" w:cs="Times New Roman"/>
        </w:rPr>
        <w:t>The test set contain</w:t>
      </w:r>
      <w:r w:rsidR="007F62E0" w:rsidRPr="00FB3A5C">
        <w:rPr>
          <w:rFonts w:ascii="Times New Roman" w:hAnsi="Times New Roman" w:cs="Times New Roman"/>
        </w:rPr>
        <w:t>ed data for 15</w:t>
      </w:r>
      <w:r w:rsidRPr="00FB3A5C">
        <w:rPr>
          <w:rFonts w:ascii="Times New Roman" w:hAnsi="Times New Roman" w:cs="Times New Roman"/>
        </w:rPr>
        <w:t xml:space="preserve"> subjects</w:t>
      </w:r>
      <w:r w:rsidR="007F62E0" w:rsidRPr="00FB3A5C">
        <w:rPr>
          <w:rFonts w:ascii="Times New Roman" w:hAnsi="Times New Roman" w:cs="Times New Roman"/>
        </w:rPr>
        <w:t xml:space="preserve"> and more than 100 </w:t>
      </w:r>
      <w:r w:rsidRPr="00FB3A5C">
        <w:rPr>
          <w:rFonts w:ascii="Times New Roman" w:hAnsi="Times New Roman" w:cs="Times New Roman"/>
        </w:rPr>
        <w:t xml:space="preserve">h, </w:t>
      </w:r>
      <w:r w:rsidR="007F62E0" w:rsidRPr="00FB3A5C">
        <w:rPr>
          <w:rFonts w:ascii="Times New Roman" w:hAnsi="Times New Roman" w:cs="Times New Roman"/>
        </w:rPr>
        <w:t>a total of</w:t>
      </w:r>
      <w:r w:rsidRPr="00FB3A5C">
        <w:rPr>
          <w:rFonts w:ascii="Times New Roman" w:hAnsi="Times New Roman" w:cs="Times New Roman"/>
        </w:rPr>
        <w:t xml:space="preserve"> 285,286 </w:t>
      </w:r>
      <w:r w:rsidR="007F62E0" w:rsidRPr="00FB3A5C">
        <w:rPr>
          <w:rFonts w:ascii="Times New Roman" w:hAnsi="Times New Roman" w:cs="Times New Roman"/>
        </w:rPr>
        <w:t>10</w:t>
      </w:r>
      <w:r w:rsidRPr="00FB3A5C">
        <w:rPr>
          <w:rFonts w:ascii="Times New Roman" w:hAnsi="Times New Roman" w:cs="Times New Roman"/>
        </w:rPr>
        <w:t xml:space="preserve">-s segments. The prediction results for the above data are shown in Table 3. </w:t>
      </w:r>
      <w:r w:rsidR="00AD3567" w:rsidRPr="00FB3A5C">
        <w:rPr>
          <w:rFonts w:ascii="Times New Roman" w:hAnsi="Times New Roman" w:cs="Times New Roman"/>
        </w:rPr>
        <w:t xml:space="preserve">The cascading detection model </w:t>
      </w:r>
      <w:r w:rsidR="00AD3567" w:rsidRPr="00FB3A5C">
        <w:rPr>
          <w:rFonts w:ascii="Times New Roman" w:hAnsi="Times New Roman" w:cs="Times New Roman"/>
        </w:rPr>
        <w:lastRenderedPageBreak/>
        <w:t>achieved an accuracy</w:t>
      </w:r>
      <w:r w:rsidR="001A4AB1" w:rsidRPr="00FB3A5C">
        <w:rPr>
          <w:rFonts w:ascii="Times New Roman" w:hAnsi="Times New Roman" w:cs="Times New Roman"/>
        </w:rPr>
        <w:t xml:space="preserve"> </w:t>
      </w:r>
      <w:r w:rsidR="00AD3567" w:rsidRPr="00FB3A5C">
        <w:rPr>
          <w:rFonts w:ascii="Times New Roman" w:hAnsi="Times New Roman" w:cs="Times New Roman"/>
        </w:rPr>
        <w:t>of 89.0%, a sensitivity of 73.</w:t>
      </w:r>
      <w:r w:rsidR="004844C5" w:rsidRPr="00FB3A5C">
        <w:rPr>
          <w:rFonts w:ascii="Times New Roman" w:hAnsi="Times New Roman" w:cs="Times New Roman"/>
        </w:rPr>
        <w:t>5</w:t>
      </w:r>
      <w:r w:rsidR="00AD3567" w:rsidRPr="00FB3A5C">
        <w:rPr>
          <w:rFonts w:ascii="Times New Roman" w:hAnsi="Times New Roman" w:cs="Times New Roman"/>
        </w:rPr>
        <w:t xml:space="preserve">%, and a specificity </w:t>
      </w:r>
      <w:r w:rsidR="00AD3567" w:rsidRPr="00486B52">
        <w:rPr>
          <w:rFonts w:ascii="Times New Roman" w:hAnsi="Times New Roman" w:cs="Times New Roman"/>
        </w:rPr>
        <w:t xml:space="preserve">of 91.2%. Table 3 also summarizes the prediction results for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 xml:space="preserve">. The cascading detection model detected 1513 </w:t>
      </w:r>
      <w:r w:rsidR="00D0152B" w:rsidRPr="00486B52">
        <w:rPr>
          <w:rFonts w:ascii="Times New Roman" w:hAnsi="Times New Roman" w:cs="Times New Roman"/>
        </w:rPr>
        <w:t xml:space="preserve">of </w:t>
      </w:r>
      <w:r w:rsidR="00AD3567" w:rsidRPr="00486B52">
        <w:rPr>
          <w:rFonts w:ascii="Times New Roman" w:hAnsi="Times New Roman" w:cs="Times New Roman"/>
        </w:rPr>
        <w:t xml:space="preserve">1828 </w:t>
      </w:r>
      <w:r w:rsidR="003C5026" w:rsidRPr="00486B52">
        <w:rPr>
          <w:rFonts w:ascii="Times New Roman" w:hAnsi="Times New Roman" w:cs="Times New Roman"/>
        </w:rPr>
        <w:t>AH events</w:t>
      </w:r>
      <w:r w:rsidR="00AD3567" w:rsidRPr="00486B52">
        <w:rPr>
          <w:rFonts w:ascii="Times New Roman" w:hAnsi="Times New Roman" w:cs="Times New Roman"/>
        </w:rPr>
        <w:t>, achiev</w:t>
      </w:r>
      <w:r w:rsidR="00D0152B" w:rsidRPr="00486B52">
        <w:rPr>
          <w:rFonts w:ascii="Times New Roman" w:hAnsi="Times New Roman" w:cs="Times New Roman"/>
        </w:rPr>
        <w:t>ing</w:t>
      </w:r>
      <w:r w:rsidR="00AD3567" w:rsidRPr="00486B52">
        <w:rPr>
          <w:rFonts w:ascii="Times New Roman" w:hAnsi="Times New Roman" w:cs="Times New Roman"/>
        </w:rPr>
        <w:t xml:space="preserve"> a sensitivity of 82.8% </w:t>
      </w:r>
      <w:r w:rsidR="00D0152B" w:rsidRPr="00486B52">
        <w:rPr>
          <w:rFonts w:ascii="Times New Roman" w:hAnsi="Times New Roman" w:cs="Times New Roman"/>
        </w:rPr>
        <w:t xml:space="preserve">with </w:t>
      </w:r>
      <w:r w:rsidR="00AD3567" w:rsidRPr="00486B52">
        <w:rPr>
          <w:rFonts w:ascii="Times New Roman" w:hAnsi="Times New Roman" w:cs="Times New Roman"/>
        </w:rPr>
        <w:t>a positive predictive value</w:t>
      </w:r>
      <w:r w:rsidR="00FF21AE" w:rsidRPr="00486B52">
        <w:rPr>
          <w:rFonts w:ascii="Times New Roman" w:hAnsi="Times New Roman" w:cs="Times New Roman"/>
        </w:rPr>
        <w:t xml:space="preserve"> </w:t>
      </w:r>
      <w:r w:rsidR="00AD3567" w:rsidRPr="00486B52">
        <w:rPr>
          <w:rFonts w:ascii="Times New Roman" w:hAnsi="Times New Roman" w:cs="Times New Roman"/>
        </w:rPr>
        <w:t xml:space="preserve">of 71.8%. </w:t>
      </w:r>
      <w:bookmarkEnd w:id="39"/>
      <w:bookmarkEnd w:id="40"/>
    </w:p>
    <w:p w14:paraId="0AB3B8E7" w14:textId="77777777" w:rsidR="001F273F" w:rsidRPr="00486B52" w:rsidRDefault="001F273F">
      <w:pPr>
        <w:rPr>
          <w:rFonts w:ascii="Times New Roman" w:hAnsi="Times New Roman" w:cs="Times New Roman"/>
        </w:rPr>
      </w:pPr>
    </w:p>
    <w:p w14:paraId="70B86485" w14:textId="496048CC" w:rsidR="00310DE6" w:rsidRPr="00486B52" w:rsidRDefault="00F26A47">
      <w:pPr>
        <w:rPr>
          <w:rFonts w:ascii="Times New Roman" w:hAnsi="Times New Roman" w:cs="Times New Roman"/>
          <w:b/>
        </w:rPr>
      </w:pPr>
      <w:r w:rsidRPr="00486B52">
        <w:rPr>
          <w:rFonts w:ascii="Times New Roman" w:hAnsi="Times New Roman" w:cs="Times New Roman"/>
          <w:b/>
        </w:rPr>
        <w:t>AHI analysis</w:t>
      </w:r>
    </w:p>
    <w:p w14:paraId="36571342" w14:textId="54FC2039" w:rsidR="00310DE6" w:rsidRDefault="00F26A47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Fig. </w:t>
      </w:r>
      <w:r w:rsidR="00DA7ADB" w:rsidRPr="00FB3A5C">
        <w:rPr>
          <w:rFonts w:ascii="Times New Roman" w:hAnsi="Times New Roman" w:cs="Times New Roman"/>
        </w:rPr>
        <w:t>2</w:t>
      </w:r>
      <w:r w:rsidRPr="00FB3A5C">
        <w:rPr>
          <w:rFonts w:ascii="Times New Roman" w:hAnsi="Times New Roman" w:cs="Times New Roman"/>
        </w:rPr>
        <w:t xml:space="preserve">(a) shows a scatter plot of the AHI </w:t>
      </w:r>
      <w:r w:rsidR="004E0AF5" w:rsidRPr="00FB3A5C">
        <w:rPr>
          <w:rFonts w:ascii="Times New Roman" w:hAnsi="Times New Roman" w:cs="Times New Roman"/>
        </w:rPr>
        <w:t>(</w:t>
      </w:r>
      <w:proofErr w:type="spellStart"/>
      <w:r w:rsidR="004E0AF5" w:rsidRPr="00FB3A5C">
        <w:rPr>
          <w:rFonts w:ascii="Times New Roman" w:hAnsi="Times New Roman" w:cs="Times New Roman"/>
        </w:rPr>
        <w:t>AHI</w:t>
      </w:r>
      <w:r w:rsidR="004E0AF5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</w:t>
      </w:r>
      <w:r w:rsidRPr="00FB3A5C">
        <w:rPr>
          <w:rFonts w:ascii="Times New Roman" w:hAnsi="Times New Roman" w:cs="Times New Roman"/>
        </w:rPr>
        <w:t xml:space="preserve">estimated by </w:t>
      </w:r>
      <w:r w:rsidR="00262AD1" w:rsidRPr="00FB3A5C">
        <w:rPr>
          <w:rFonts w:ascii="Times New Roman" w:hAnsi="Times New Roman" w:cs="Times New Roman"/>
        </w:rPr>
        <w:t>the model</w:t>
      </w:r>
      <w:r w:rsidRPr="00FB3A5C">
        <w:rPr>
          <w:rFonts w:ascii="Times New Roman" w:hAnsi="Times New Roman" w:cs="Times New Roman"/>
        </w:rPr>
        <w:t xml:space="preserve"> and the AHI </w:t>
      </w:r>
      <w:r w:rsidR="004E0AF5" w:rsidRPr="00FB3A5C">
        <w:rPr>
          <w:rFonts w:ascii="Times New Roman" w:hAnsi="Times New Roman" w:cs="Times New Roman"/>
        </w:rPr>
        <w:t>(AHI</w:t>
      </w:r>
      <w:r w:rsidR="004E0AF5" w:rsidRPr="00FB3A5C">
        <w:rPr>
          <w:rFonts w:ascii="Times New Roman" w:hAnsi="Times New Roman" w:cs="Times New Roman"/>
          <w:vertAlign w:val="subscript"/>
        </w:rPr>
        <w:t>ref</w:t>
      </w:r>
      <w:r w:rsidR="004E0AF5" w:rsidRPr="00FB3A5C">
        <w:rPr>
          <w:rFonts w:ascii="Times New Roman" w:hAnsi="Times New Roman" w:cs="Times New Roman"/>
        </w:rPr>
        <w:t>)</w:t>
      </w:r>
      <w:r w:rsidR="004E0AF5">
        <w:rPr>
          <w:rFonts w:ascii="Times New Roman" w:hAnsi="Times New Roman" w:cs="Times New Roman"/>
        </w:rPr>
        <w:t xml:space="preserve"> determined from </w:t>
      </w:r>
      <w:r w:rsidR="00D545C9" w:rsidRPr="00FB3A5C">
        <w:rPr>
          <w:rFonts w:ascii="Times New Roman" w:hAnsi="Times New Roman" w:cs="Times New Roman"/>
        </w:rPr>
        <w:t xml:space="preserve">PSG. The solid line fitted shows a </w:t>
      </w:r>
      <w:r w:rsidR="00284DC7" w:rsidRPr="00FB3A5C">
        <w:rPr>
          <w:rFonts w:ascii="Times New Roman" w:hAnsi="Times New Roman" w:cs="Times New Roman"/>
        </w:rPr>
        <w:t>high</w:t>
      </w:r>
      <w:r w:rsidR="00D545C9" w:rsidRPr="00FB3A5C">
        <w:rPr>
          <w:rFonts w:ascii="Times New Roman" w:hAnsi="Times New Roman" w:cs="Times New Roman"/>
        </w:rPr>
        <w:t xml:space="preserve"> correlation (Pearson</w:t>
      </w:r>
      <w:proofErr w:type="gramStart"/>
      <w:r w:rsidR="00D545C9" w:rsidRPr="00FB3A5C">
        <w:rPr>
          <w:rFonts w:ascii="Times New Roman" w:hAnsi="Times New Roman" w:cs="Times New Roman" w:hint="eastAsia"/>
        </w:rPr>
        <w:t>’</w:t>
      </w:r>
      <w:proofErr w:type="gramEnd"/>
      <w:r w:rsidR="00D545C9" w:rsidRPr="00FB3A5C">
        <w:rPr>
          <w:rFonts w:ascii="Times New Roman" w:hAnsi="Times New Roman" w:cs="Times New Roman"/>
        </w:rPr>
        <w:t xml:space="preserve">s correlation coefficient 0.98) between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r w:rsidR="00D545C9" w:rsidRPr="00FB3A5C">
        <w:rPr>
          <w:rFonts w:ascii="Times New Roman" w:hAnsi="Times New Roman" w:cs="Times New Roman"/>
        </w:rPr>
        <w:t xml:space="preserve">. Fig. </w:t>
      </w:r>
      <w:r w:rsidR="00DA7ADB" w:rsidRPr="00FB3A5C">
        <w:rPr>
          <w:rFonts w:ascii="Times New Roman" w:hAnsi="Times New Roman" w:cs="Times New Roman"/>
        </w:rPr>
        <w:t>2</w:t>
      </w:r>
      <w:r w:rsidR="00D545C9" w:rsidRPr="00FB3A5C">
        <w:rPr>
          <w:rFonts w:ascii="Times New Roman" w:hAnsi="Times New Roman" w:cs="Times New Roman"/>
        </w:rPr>
        <w:t>(b) shows the Bland</w:t>
      </w:r>
      <w:r w:rsidR="000F3FC7" w:rsidRPr="00FB3A5C">
        <w:rPr>
          <w:rFonts w:ascii="Times New Roman" w:hAnsi="Times New Roman" w:cs="Times New Roman" w:hint="eastAsia"/>
        </w:rPr>
        <w:t>–</w:t>
      </w:r>
      <w:r w:rsidR="00D545C9" w:rsidRPr="00FB3A5C">
        <w:rPr>
          <w:rFonts w:ascii="Times New Roman" w:hAnsi="Times New Roman" w:cs="Times New Roman"/>
        </w:rPr>
        <w:t xml:space="preserve">Altman plot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r w:rsidR="00D545C9" w:rsidRPr="00FB3A5C">
        <w:rPr>
          <w:rFonts w:ascii="Times New Roman" w:hAnsi="Times New Roman" w:cs="Times New Roman"/>
        </w:rPr>
        <w:t xml:space="preserve">. The average error of </w:t>
      </w:r>
      <w:proofErr w:type="spellStart"/>
      <w:r w:rsidR="00D545C9" w:rsidRPr="00FB3A5C">
        <w:rPr>
          <w:rFonts w:ascii="Times New Roman" w:hAnsi="Times New Roman" w:cs="Times New Roman"/>
        </w:rPr>
        <w:t>AHI</w:t>
      </w:r>
      <w:r w:rsidR="00D545C9" w:rsidRPr="00FB3A5C">
        <w:rPr>
          <w:rFonts w:ascii="Times New Roman" w:hAnsi="Times New Roman" w:cs="Times New Roman"/>
          <w:vertAlign w:val="subscript"/>
        </w:rPr>
        <w:t>est</w:t>
      </w:r>
      <w:proofErr w:type="spellEnd"/>
      <w:r w:rsidR="00D545C9" w:rsidRPr="00FB3A5C">
        <w:rPr>
          <w:rFonts w:ascii="Times New Roman" w:hAnsi="Times New Roman" w:cs="Times New Roman"/>
        </w:rPr>
        <w:t xml:space="preserve"> and AHI</w:t>
      </w:r>
      <w:r w:rsidR="00D545C9" w:rsidRPr="00FB3A5C">
        <w:rPr>
          <w:rFonts w:ascii="Times New Roman" w:hAnsi="Times New Roman" w:cs="Times New Roman"/>
          <w:vertAlign w:val="subscript"/>
        </w:rPr>
        <w:t>ref</w:t>
      </w:r>
      <w:r w:rsidR="00D545C9" w:rsidRPr="00FB3A5C">
        <w:rPr>
          <w:rFonts w:ascii="Times New Roman" w:hAnsi="Times New Roman" w:cs="Times New Roman"/>
        </w:rPr>
        <w:t xml:space="preserve">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-1.7 events/h, and the error range </w:t>
      </w:r>
      <w:r w:rsidR="000F3FC7" w:rsidRPr="00FB3A5C">
        <w:rPr>
          <w:rFonts w:ascii="Times New Roman" w:hAnsi="Times New Roman" w:cs="Times New Roman"/>
        </w:rPr>
        <w:t>was</w:t>
      </w:r>
      <w:r w:rsidR="00D545C9" w:rsidRPr="00FB3A5C">
        <w:rPr>
          <w:rFonts w:ascii="Times New Roman" w:hAnsi="Times New Roman" w:cs="Times New Roman"/>
        </w:rPr>
        <w:t xml:space="preserve"> -5.7</w:t>
      </w:r>
      <w:r w:rsidR="00262AD1" w:rsidRPr="00FB3A5C">
        <w:rPr>
          <w:rFonts w:ascii="Times New Roman" w:hAnsi="Times New Roman" w:cs="Times New Roman"/>
        </w:rPr>
        <w:t xml:space="preserve"> </w:t>
      </w:r>
      <w:r w:rsidR="00D545C9" w:rsidRPr="00FB3A5C">
        <w:rPr>
          <w:rFonts w:ascii="Times New Roman" w:hAnsi="Times New Roman" w:cs="Times New Roman"/>
        </w:rPr>
        <w:t xml:space="preserve">to 2.3 events/h </w:t>
      </w:r>
      <w:r w:rsidR="007823E3">
        <w:rPr>
          <w:rFonts w:ascii="Times New Roman" w:hAnsi="Times New Roman" w:cs="Times New Roman"/>
        </w:rPr>
        <w:t>(95% confidence interval)</w:t>
      </w:r>
      <w:r w:rsidR="00D545C9" w:rsidRPr="00FB3A5C">
        <w:rPr>
          <w:rFonts w:ascii="Times New Roman" w:hAnsi="Times New Roman" w:cs="Times New Roman"/>
        </w:rPr>
        <w:t xml:space="preserve">. </w:t>
      </w:r>
    </w:p>
    <w:p w14:paraId="03BCAC7F" w14:textId="7AEFD127" w:rsidR="007C6A4D" w:rsidRPr="00FB3A5C" w:rsidRDefault="007C6A4D" w:rsidP="00DD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A26191" wp14:editId="2A914B6B">
                <wp:simplePos x="0" y="0"/>
                <wp:positionH relativeFrom="column">
                  <wp:posOffset>-39370</wp:posOffset>
                </wp:positionH>
                <wp:positionV relativeFrom="paragraph">
                  <wp:posOffset>255270</wp:posOffset>
                </wp:positionV>
                <wp:extent cx="5345430" cy="197485"/>
                <wp:effectExtent l="0" t="0" r="762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1974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F395E" w14:textId="3472C5A5" w:rsidR="00F84B0E" w:rsidRPr="00FB3A5C" w:rsidRDefault="00F84B0E" w:rsidP="00977B29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2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Scatter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  <w:r w:rsidR="00E46188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.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Bland</w:t>
                            </w:r>
                            <w:r w:rsidRPr="00FB3A5C">
                              <w:rPr>
                                <w:rFonts w:ascii="Times New Roman" w:hAnsi="Times New Roman" w:cs="Times New Roman" w:hint="eastAsia"/>
                              </w:rPr>
                              <w:t>–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Altman plot of </w:t>
                            </w:r>
                            <w:proofErr w:type="spellStart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>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est</w:t>
                            </w:r>
                            <w:proofErr w:type="spellEnd"/>
                            <w:r w:rsidRPr="00FB3A5C">
                              <w:rPr>
                                <w:rFonts w:ascii="Times New Roman" w:hAnsi="Times New Roman" w:cs="Times New Roman"/>
                              </w:rPr>
                              <w:t xml:space="preserve"> and AHI</w:t>
                            </w:r>
                            <w:r w:rsidRPr="00FB3A5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6191" id="文本框 27" o:spid="_x0000_s1027" type="#_x0000_t202" style="position:absolute;left:0;text-align:left;margin-left:-3.1pt;margin-top:20.1pt;width:420.9pt;height:15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" stroked="f">
                <v:textbox style="mso-fit-shape-to-text:t" inset="0,0,0,0">
                  <w:txbxContent>
                    <w:p w14:paraId="60CF395E" w14:textId="3472C5A5" w:rsidR="00F84B0E" w:rsidRPr="00FB3A5C" w:rsidRDefault="00F84B0E" w:rsidP="00977B29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FB3A5C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2</w:t>
                      </w:r>
                      <w:r w:rsidRPr="00FB3A5C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Scatter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  <w:r w:rsidR="00E46188">
                        <w:rPr>
                          <w:rFonts w:ascii="Times New Roman" w:hAnsi="Times New Roman" w:cs="Times New Roman"/>
                          <w:vertAlign w:val="subscript"/>
                        </w:rPr>
                        <w:t>.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Bland</w:t>
                      </w:r>
                      <w:r w:rsidRPr="00FB3A5C">
                        <w:rPr>
                          <w:rFonts w:ascii="Times New Roman" w:hAnsi="Times New Roman" w:cs="Times New Roman" w:hint="eastAsia"/>
                        </w:rPr>
                        <w:t>–</w:t>
                      </w:r>
                      <w:r w:rsidRPr="00FB3A5C">
                        <w:rPr>
                          <w:rFonts w:ascii="Times New Roman" w:hAnsi="Times New Roman" w:cs="Times New Roman"/>
                        </w:rPr>
                        <w:t xml:space="preserve">Altman plot of </w:t>
                      </w:r>
                      <w:proofErr w:type="spellStart"/>
                      <w:r w:rsidRPr="00FB3A5C">
                        <w:rPr>
                          <w:rFonts w:ascii="Times New Roman" w:hAnsi="Times New Roman" w:cs="Times New Roman"/>
                        </w:rPr>
                        <w:t>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est</w:t>
                      </w:r>
                      <w:proofErr w:type="spellEnd"/>
                      <w:r w:rsidRPr="00FB3A5C">
                        <w:rPr>
                          <w:rFonts w:ascii="Times New Roman" w:hAnsi="Times New Roman" w:cs="Times New Roman"/>
                        </w:rPr>
                        <w:t xml:space="preserve"> and AHI</w:t>
                      </w:r>
                      <w:r w:rsidRPr="00FB3A5C">
                        <w:rPr>
                          <w:rFonts w:ascii="Times New Roman" w:hAnsi="Times New Roman" w:cs="Times New Roman"/>
                          <w:vertAlign w:val="subscript"/>
                        </w:rPr>
                        <w:t>ref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823F1C" w14:textId="19EB01D8" w:rsidR="00D04E9A" w:rsidRDefault="00D04E9A" w:rsidP="00DD601F">
      <w:pPr>
        <w:rPr>
          <w:rFonts w:ascii="Times New Roman" w:hAnsi="Times New Roman" w:cs="Times New Roman"/>
        </w:rPr>
      </w:pPr>
    </w:p>
    <w:p w14:paraId="79AEF16E" w14:textId="35D0C1F7" w:rsidR="00310DE6" w:rsidRPr="00FB3A5C" w:rsidRDefault="00D545C9" w:rsidP="00DD601F">
      <w:pPr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>Table 4 summarizes the classification results for SAHS severity</w:t>
      </w:r>
      <w:r w:rsidR="00431621" w:rsidRPr="00FB3A5C">
        <w:rPr>
          <w:rFonts w:ascii="Times New Roman" w:hAnsi="Times New Roman" w:cs="Times New Roman"/>
        </w:rPr>
        <w:t xml:space="preserve">. The mean values for sensitivity, specificity, PPV, </w:t>
      </w:r>
      <w:r w:rsidR="003F16E9" w:rsidRPr="00FB3A5C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 xml:space="preserve">accuracy </w:t>
      </w:r>
      <w:r w:rsidR="003F16E9" w:rsidRPr="00FB3A5C">
        <w:rPr>
          <w:rFonts w:ascii="Times New Roman" w:hAnsi="Times New Roman" w:cs="Times New Roman"/>
        </w:rPr>
        <w:t>were</w:t>
      </w:r>
      <w:r w:rsidR="00431621" w:rsidRPr="00FB3A5C">
        <w:rPr>
          <w:rFonts w:ascii="Times New Roman" w:hAnsi="Times New Roman" w:cs="Times New Roman"/>
        </w:rPr>
        <w:t xml:space="preserve"> 100.0%, 87.8%, 87.1%, </w:t>
      </w:r>
      <w:r w:rsidR="00F85593">
        <w:rPr>
          <w:rFonts w:ascii="Times New Roman" w:hAnsi="Times New Roman" w:cs="Times New Roman"/>
        </w:rPr>
        <w:t xml:space="preserve">and </w:t>
      </w:r>
      <w:r w:rsidR="00431621" w:rsidRPr="00FB3A5C">
        <w:rPr>
          <w:rFonts w:ascii="Times New Roman" w:hAnsi="Times New Roman" w:cs="Times New Roman"/>
        </w:rPr>
        <w:t>93.3%</w:t>
      </w:r>
      <w:r w:rsidR="003F16E9" w:rsidRPr="00FB3A5C">
        <w:rPr>
          <w:rFonts w:ascii="Times New Roman" w:hAnsi="Times New Roman" w:cs="Times New Roman"/>
        </w:rPr>
        <w:t>,</w:t>
      </w:r>
      <w:r w:rsidR="00431621" w:rsidRPr="00FB3A5C">
        <w:rPr>
          <w:rFonts w:ascii="Times New Roman" w:hAnsi="Times New Roman" w:cs="Times New Roman"/>
        </w:rPr>
        <w:t xml:space="preserve"> </w:t>
      </w:r>
      <w:r w:rsidR="007B574C" w:rsidRPr="00FB3A5C">
        <w:rPr>
          <w:rFonts w:ascii="Times New Roman" w:hAnsi="Times New Roman" w:cs="Times New Roman"/>
        </w:rPr>
        <w:t>respectively</w:t>
      </w:r>
      <w:r w:rsidR="00536B2C" w:rsidRPr="00FB3A5C">
        <w:rPr>
          <w:rFonts w:ascii="Times New Roman" w:hAnsi="Times New Roman" w:cs="Times New Roman"/>
        </w:rPr>
        <w:t>,</w:t>
      </w:r>
      <w:r w:rsidR="007B574C" w:rsidRPr="00FB3A5C">
        <w:rPr>
          <w:rFonts w:ascii="Times New Roman" w:hAnsi="Times New Roman" w:cs="Times New Roman"/>
        </w:rPr>
        <w:t xml:space="preserve"> </w:t>
      </w:r>
      <w:r w:rsidR="00431621" w:rsidRPr="00FB3A5C">
        <w:rPr>
          <w:rFonts w:ascii="Times New Roman" w:hAnsi="Times New Roman" w:cs="Times New Roman"/>
        </w:rPr>
        <w:t xml:space="preserve">for </w:t>
      </w:r>
      <w:r w:rsidR="00215236" w:rsidRPr="00FB3A5C">
        <w:rPr>
          <w:rFonts w:ascii="Times New Roman" w:hAnsi="Times New Roman" w:cs="Times New Roman"/>
        </w:rPr>
        <w:t>AHI thresholds of 5, 15</w:t>
      </w:r>
      <w:r w:rsidR="00536B2C" w:rsidRPr="00FB3A5C">
        <w:rPr>
          <w:rFonts w:ascii="Times New Roman" w:hAnsi="Times New Roman" w:cs="Times New Roman"/>
        </w:rPr>
        <w:t>,</w:t>
      </w:r>
      <w:r w:rsidR="00215236" w:rsidRPr="00FB3A5C">
        <w:rPr>
          <w:rFonts w:ascii="Times New Roman" w:hAnsi="Times New Roman" w:cs="Times New Roman"/>
        </w:rPr>
        <w:t xml:space="preserve"> and 30 events/h</w:t>
      </w:r>
      <w:r w:rsidR="00431621" w:rsidRPr="00FB3A5C">
        <w:rPr>
          <w:rFonts w:ascii="Times New Roman" w:hAnsi="Times New Roman" w:cs="Times New Roman"/>
        </w:rPr>
        <w:t>.</w:t>
      </w:r>
    </w:p>
    <w:p w14:paraId="14AC898C" w14:textId="31CFACEC" w:rsidR="00F44D82" w:rsidRPr="00FB3A5C" w:rsidRDefault="00F44D82" w:rsidP="00DD601F">
      <w:pPr>
        <w:rPr>
          <w:rFonts w:ascii="Times New Roman" w:hAnsi="Times New Roman" w:cs="Times New Roman"/>
        </w:rPr>
      </w:pPr>
    </w:p>
    <w:p w14:paraId="03C37C3E" w14:textId="42A1AB06" w:rsidR="00D545C9" w:rsidRPr="00FB3A5C" w:rsidRDefault="00D545C9" w:rsidP="00D545C9">
      <w:pPr>
        <w:pStyle w:val="a7"/>
        <w:keepNext/>
        <w:jc w:val="center"/>
        <w:rPr>
          <w:rFonts w:ascii="Times New Roman" w:hAnsi="Times New Roman" w:cs="Times New Roman"/>
        </w:rPr>
      </w:pPr>
      <w:r w:rsidRPr="00FB3A5C">
        <w:rPr>
          <w:rFonts w:ascii="Times New Roman" w:hAnsi="Times New Roman" w:cs="Times New Roman"/>
        </w:rPr>
        <w:t xml:space="preserve">Table </w:t>
      </w:r>
      <w:r w:rsidR="009B6D6C" w:rsidRPr="00FB3A5C">
        <w:rPr>
          <w:rFonts w:ascii="Times New Roman" w:hAnsi="Times New Roman" w:cs="Times New Roman"/>
        </w:rPr>
        <w:fldChar w:fldCharType="begin"/>
      </w:r>
      <w:r w:rsidR="009B6D6C" w:rsidRPr="00FB3A5C">
        <w:rPr>
          <w:rFonts w:ascii="Times New Roman" w:hAnsi="Times New Roman" w:cs="Times New Roman"/>
        </w:rPr>
        <w:instrText xml:space="preserve"> SEQ Table \* ARABIC </w:instrText>
      </w:r>
      <w:r w:rsidR="009B6D6C" w:rsidRPr="00FB3A5C">
        <w:rPr>
          <w:rFonts w:ascii="Times New Roman" w:hAnsi="Times New Roman" w:cs="Times New Roman"/>
        </w:rPr>
        <w:fldChar w:fldCharType="separate"/>
      </w:r>
      <w:r w:rsidR="001A4AB1" w:rsidRPr="00FB3A5C">
        <w:rPr>
          <w:rFonts w:ascii="Times New Roman" w:hAnsi="Times New Roman" w:cs="Times New Roman"/>
        </w:rPr>
        <w:t>4</w:t>
      </w:r>
      <w:r w:rsidR="009B6D6C" w:rsidRPr="00FB3A5C">
        <w:rPr>
          <w:rFonts w:ascii="Times New Roman" w:hAnsi="Times New Roman" w:cs="Times New Roman"/>
        </w:rPr>
        <w:fldChar w:fldCharType="end"/>
      </w:r>
      <w:r w:rsidRPr="00FB3A5C">
        <w:rPr>
          <w:rFonts w:ascii="Times New Roman" w:hAnsi="Times New Roman" w:cs="Times New Roman"/>
        </w:rPr>
        <w:t>. SAHS severity classification and diagnostic performance</w:t>
      </w:r>
    </w:p>
    <w:tbl>
      <w:tblPr>
        <w:tblStyle w:val="af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83"/>
        <w:gridCol w:w="561"/>
        <w:gridCol w:w="605"/>
        <w:gridCol w:w="983"/>
        <w:gridCol w:w="761"/>
        <w:gridCol w:w="928"/>
        <w:gridCol w:w="666"/>
        <w:gridCol w:w="666"/>
        <w:gridCol w:w="666"/>
        <w:gridCol w:w="666"/>
      </w:tblGrid>
      <w:tr w:rsidR="00F44D82" w:rsidRPr="00316B7B" w14:paraId="471E0322" w14:textId="77777777" w:rsidTr="00D04E9A"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9930958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28DA5122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5A6748DC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Determined from PSG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</w:tcPr>
          <w:p w14:paraId="47631303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</w:tcBorders>
          </w:tcPr>
          <w:p w14:paraId="3EDD33EE" w14:textId="3A37F5EE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AHI cutoff</w:t>
            </w:r>
            <w:r w:rsidR="00316B7B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(events/h)</w:t>
            </w:r>
          </w:p>
        </w:tc>
      </w:tr>
      <w:tr w:rsidR="00F44D82" w:rsidRPr="00316B7B" w14:paraId="2C87F2F0" w14:textId="77777777" w:rsidTr="003D1DE5">
        <w:tc>
          <w:tcPr>
            <w:tcW w:w="0" w:type="auto"/>
            <w:tcBorders>
              <w:top w:val="nil"/>
            </w:tcBorders>
          </w:tcPr>
          <w:p w14:paraId="656B08BD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563B2F3F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907601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Non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0BD057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447A7D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1BE1EE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AB73D1A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AFFFE3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≥5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F8819B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≥15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90DE7E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≥30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B450AD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AVE</w:t>
            </w:r>
          </w:p>
        </w:tc>
      </w:tr>
      <w:tr w:rsidR="00F44D82" w:rsidRPr="00316B7B" w14:paraId="3977C52C" w14:textId="77777777" w:rsidTr="003D1DE5">
        <w:tc>
          <w:tcPr>
            <w:tcW w:w="0" w:type="auto"/>
            <w:vMerge w:val="restart"/>
            <w:textDirection w:val="tbRl"/>
          </w:tcPr>
          <w:p w14:paraId="767F9EDA" w14:textId="77777777" w:rsidR="00F44D82" w:rsidRPr="00FB3A5C" w:rsidRDefault="00F44D82" w:rsidP="003D1DE5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Estimated</w:t>
            </w:r>
          </w:p>
        </w:tc>
        <w:tc>
          <w:tcPr>
            <w:tcW w:w="0" w:type="auto"/>
            <w:tcBorders>
              <w:bottom w:val="nil"/>
            </w:tcBorders>
          </w:tcPr>
          <w:p w14:paraId="18FDFDD8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hAnsi="Times New Roman" w:cs="Times New Roman"/>
                <w:sz w:val="20"/>
                <w:szCs w:val="20"/>
              </w:rPr>
              <w:t>Non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30009A1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37E4E3E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F8C5173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51D9A11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14:paraId="0BAC7098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SEN(</w:t>
            </w:r>
            <w:proofErr w:type="gramEnd"/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bottom w:val="nil"/>
            </w:tcBorders>
          </w:tcPr>
          <w:p w14:paraId="716838C7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46572806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18A7403B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bottom w:val="nil"/>
            </w:tcBorders>
          </w:tcPr>
          <w:p w14:paraId="6357C6F0" w14:textId="77777777" w:rsidR="00F44D82" w:rsidRPr="00FB3A5C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3A5C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</w:tr>
      <w:tr w:rsidR="00F44D82" w:rsidRPr="00316B7B" w14:paraId="0BCA2E23" w14:textId="77777777" w:rsidTr="003D1DE5">
        <w:tc>
          <w:tcPr>
            <w:tcW w:w="0" w:type="auto"/>
            <w:vMerge/>
          </w:tcPr>
          <w:p w14:paraId="42D3F69C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8A89F67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hAnsi="Times New Roman" w:cs="Times New Roman"/>
                <w:sz w:val="20"/>
                <w:szCs w:val="20"/>
              </w:rPr>
              <w:t>Mild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7F81F5D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D810AB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00460D0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302EC98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23B65AD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SPE(</w:t>
            </w:r>
            <w:proofErr w:type="gramEnd"/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BB86B40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CF74213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AECC37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0DD1062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87.8</w:t>
            </w:r>
          </w:p>
        </w:tc>
      </w:tr>
      <w:tr w:rsidR="00F44D82" w:rsidRPr="00316B7B" w14:paraId="1FEA095A" w14:textId="77777777" w:rsidTr="003D1DE5">
        <w:tc>
          <w:tcPr>
            <w:tcW w:w="0" w:type="auto"/>
            <w:vMerge/>
          </w:tcPr>
          <w:p w14:paraId="6658A079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111ECA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8D72D9C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1FD87D3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6506E6F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6A98EC9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1D79588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PPV(</w:t>
            </w:r>
            <w:proofErr w:type="gramEnd"/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6903415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2AF3E1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BDAC7F2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355426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87.1</w:t>
            </w:r>
          </w:p>
        </w:tc>
      </w:tr>
      <w:tr w:rsidR="00F44D82" w:rsidRPr="00316B7B" w14:paraId="078B2F2C" w14:textId="77777777" w:rsidTr="00D04E9A">
        <w:tc>
          <w:tcPr>
            <w:tcW w:w="0" w:type="auto"/>
            <w:vMerge/>
            <w:tcBorders>
              <w:bottom w:val="single" w:sz="12" w:space="0" w:color="auto"/>
            </w:tcBorders>
          </w:tcPr>
          <w:p w14:paraId="70758979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6827E79B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hAnsi="Times New Roman" w:cs="Times New Roman"/>
                <w:sz w:val="20"/>
                <w:szCs w:val="20"/>
              </w:rPr>
              <w:t>Severe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5DED20DD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6D12AC47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00681283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bottom"/>
          </w:tcPr>
          <w:p w14:paraId="339AE2AA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7F65AA4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ACC(</w:t>
            </w:r>
            <w:proofErr w:type="gramEnd"/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 xml:space="preserve">%) 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2100275D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1DF2CFD6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93.3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071C0F4D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86.6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</w:tcPr>
          <w:p w14:paraId="5A83A62F" w14:textId="77777777" w:rsidR="00F44D82" w:rsidRPr="007747E3" w:rsidRDefault="00F44D82" w:rsidP="003D1D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7E3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</w:rPr>
              <w:t>93.3</w:t>
            </w:r>
          </w:p>
        </w:tc>
      </w:tr>
    </w:tbl>
    <w:p w14:paraId="628F9DDD" w14:textId="77777777" w:rsidR="00D04E9A" w:rsidRDefault="00D04E9A" w:rsidP="00D04E9A">
      <w:pPr>
        <w:rPr>
          <w:rFonts w:ascii="Times New Roman" w:hAnsi="Times New Roman" w:cs="Times New Roman"/>
        </w:rPr>
      </w:pPr>
      <w:bookmarkStart w:id="41" w:name="OLE_LINK6"/>
      <w:bookmarkStart w:id="42" w:name="OLE_LINK7"/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  <w:bookmarkEnd w:id="41"/>
      <w:bookmarkEnd w:id="42"/>
      <w:r>
        <w:rPr>
          <w:rFonts w:ascii="Times New Roman" w:hAnsi="Times New Roman" w:cs="Times New Roman"/>
        </w:rPr>
        <w:t xml:space="preserve">, </w:t>
      </w:r>
      <w:r w:rsidRPr="004F43B0">
        <w:rPr>
          <w:rFonts w:ascii="Times New Roman" w:hAnsi="Times New Roman" w:cs="Times New Roman"/>
          <w:i/>
        </w:rPr>
        <w:t>PPV</w:t>
      </w:r>
      <w:r>
        <w:rPr>
          <w:rFonts w:ascii="Times New Roman" w:hAnsi="Times New Roman" w:cs="Times New Roman"/>
        </w:rPr>
        <w:t xml:space="preserve"> positive predictive value</w:t>
      </w:r>
    </w:p>
    <w:p w14:paraId="2C039F34" w14:textId="77777777" w:rsidR="00262AD1" w:rsidRPr="00D04E9A" w:rsidRDefault="00262AD1">
      <w:pPr>
        <w:rPr>
          <w:rFonts w:ascii="Times New Roman" w:hAnsi="Times New Roman" w:cs="Times New Roman"/>
          <w:b/>
        </w:rPr>
      </w:pPr>
    </w:p>
    <w:p w14:paraId="4770F72E" w14:textId="5F04BAF5" w:rsidR="00310DE6" w:rsidRPr="007279E3" w:rsidRDefault="003B3CEE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/>
          <w:b/>
          <w:sz w:val="22"/>
        </w:rPr>
        <w:t>Discussion</w:t>
      </w:r>
    </w:p>
    <w:p w14:paraId="3EBB202B" w14:textId="1F157CA8" w:rsidR="00796615" w:rsidRPr="00486B52" w:rsidRDefault="00FB3A5C" w:rsidP="00DD601F">
      <w:pPr>
        <w:rPr>
          <w:rFonts w:ascii="Times New Roman" w:hAnsi="Times New Roman" w:cs="Times New Roman"/>
        </w:rPr>
      </w:pPr>
      <w:r w:rsidRPr="00C3073B">
        <w:rPr>
          <w:rFonts w:ascii="Times New Roman" w:hAnsi="Times New Roman" w:cs="Times New Roman"/>
        </w:rPr>
        <w:t>W</w:t>
      </w:r>
      <w:r w:rsidR="00D76B58" w:rsidRPr="00FB3A5C">
        <w:rPr>
          <w:rFonts w:ascii="Times New Roman" w:hAnsi="Times New Roman" w:cs="Times New Roman"/>
        </w:rPr>
        <w:t>e</w:t>
      </w:r>
      <w:r w:rsidR="002200A7" w:rsidRPr="00FB3A5C">
        <w:rPr>
          <w:rFonts w:ascii="Times New Roman" w:hAnsi="Times New Roman" w:cs="Times New Roman"/>
        </w:rPr>
        <w:t xml:space="preserve"> proposed a cascading detection model </w:t>
      </w:r>
      <w:r w:rsidR="00BC325D" w:rsidRPr="00FB3A5C">
        <w:rPr>
          <w:rFonts w:ascii="Times New Roman" w:hAnsi="Times New Roman" w:cs="Times New Roman"/>
        </w:rPr>
        <w:t>that</w:t>
      </w:r>
      <w:r w:rsidR="002200A7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could p</w:t>
      </w:r>
      <w:r w:rsidR="002200A7" w:rsidRPr="00FB3A5C">
        <w:rPr>
          <w:rFonts w:ascii="Times New Roman" w:hAnsi="Times New Roman" w:cs="Times New Roman"/>
        </w:rPr>
        <w:t xml:space="preserve">redict </w:t>
      </w:r>
      <w:r w:rsidR="003C5026" w:rsidRPr="00FB3A5C">
        <w:rPr>
          <w:rFonts w:ascii="Times New Roman" w:hAnsi="Times New Roman" w:cs="Times New Roman"/>
        </w:rPr>
        <w:t>AH</w:t>
      </w:r>
      <w:r w:rsidR="00262AD1" w:rsidRPr="00FB3A5C">
        <w:rPr>
          <w:rFonts w:ascii="Times New Roman" w:hAnsi="Times New Roman" w:cs="Times New Roman"/>
        </w:rPr>
        <w:t>I based on AH event detection.</w:t>
      </w:r>
      <w:r w:rsidR="002200A7" w:rsidRPr="00FB3A5C">
        <w:rPr>
          <w:rFonts w:ascii="Times New Roman" w:hAnsi="Times New Roman" w:cs="Times New Roman"/>
        </w:rPr>
        <w:t xml:space="preserve"> C</w:t>
      </w:r>
      <w:r w:rsidR="001C48C1" w:rsidRPr="00FB3A5C">
        <w:rPr>
          <w:rFonts w:ascii="Times New Roman" w:hAnsi="Times New Roman" w:cs="Times New Roman"/>
        </w:rPr>
        <w:t>ompared with PSG, only NF and SpO</w:t>
      </w:r>
      <w:r w:rsidR="001C48C1" w:rsidRPr="00FB3A5C">
        <w:rPr>
          <w:rFonts w:ascii="Times New Roman" w:hAnsi="Times New Roman" w:cs="Times New Roman"/>
          <w:vertAlign w:val="subscript"/>
        </w:rPr>
        <w:t>2</w:t>
      </w:r>
      <w:r w:rsidR="001C48C1" w:rsidRPr="00FB3A5C">
        <w:rPr>
          <w:rFonts w:ascii="Times New Roman" w:hAnsi="Times New Roman" w:cs="Times New Roman"/>
        </w:rPr>
        <w:t xml:space="preserve"> were </w:t>
      </w:r>
      <w:r w:rsidR="00D76B58" w:rsidRPr="00FB3A5C">
        <w:rPr>
          <w:rFonts w:ascii="Times New Roman" w:hAnsi="Times New Roman" w:cs="Times New Roman"/>
        </w:rPr>
        <w:t>used</w:t>
      </w:r>
      <w:r w:rsidR="00262AD1" w:rsidRPr="00FB3A5C">
        <w:rPr>
          <w:rFonts w:ascii="Times New Roman" w:hAnsi="Times New Roman" w:cs="Times New Roman"/>
        </w:rPr>
        <w:t>.</w:t>
      </w:r>
      <w:r w:rsidR="001C48C1" w:rsidRPr="00FB3A5C">
        <w:rPr>
          <w:rFonts w:ascii="Times New Roman" w:hAnsi="Times New Roman" w:cs="Times New Roman"/>
        </w:rPr>
        <w:t xml:space="preserve"> </w:t>
      </w:r>
      <w:r w:rsidR="00D76B58" w:rsidRPr="00FB3A5C">
        <w:rPr>
          <w:rFonts w:ascii="Times New Roman" w:hAnsi="Times New Roman" w:cs="Times New Roman"/>
        </w:rPr>
        <w:t>Previously</w:t>
      </w:r>
      <w:r w:rsidR="001C48C1" w:rsidRPr="00FB3A5C">
        <w:rPr>
          <w:rFonts w:ascii="Times New Roman" w:hAnsi="Times New Roman" w:cs="Times New Roman"/>
        </w:rPr>
        <w:t xml:space="preserve">, </w:t>
      </w:r>
      <w:r w:rsidR="001310CE" w:rsidRPr="00FB3A5C">
        <w:rPr>
          <w:rFonts w:ascii="Times New Roman" w:hAnsi="Times New Roman" w:cs="Times New Roman"/>
        </w:rPr>
        <w:t xml:space="preserve">the original signals were commonly cut into </w:t>
      </w:r>
      <w:r w:rsidR="001C48C1" w:rsidRPr="00FB3A5C">
        <w:rPr>
          <w:rFonts w:ascii="Times New Roman" w:hAnsi="Times New Roman" w:cs="Times New Roman"/>
        </w:rPr>
        <w:t>60</w:t>
      </w:r>
      <w:r w:rsidR="00D76B58" w:rsidRPr="00FB3A5C">
        <w:rPr>
          <w:rFonts w:ascii="Times New Roman" w:hAnsi="Times New Roman" w:cs="Times New Roman"/>
        </w:rPr>
        <w:t xml:space="preserve"> </w:t>
      </w:r>
      <w:r w:rsidR="001310CE" w:rsidRPr="00FB3A5C">
        <w:rPr>
          <w:rFonts w:ascii="Times New Roman" w:hAnsi="Times New Roman" w:cs="Times New Roman"/>
        </w:rPr>
        <w:t>s</w:t>
      </w:r>
      <w:r w:rsidR="001C48C1" w:rsidRPr="00FB3A5C">
        <w:rPr>
          <w:rFonts w:ascii="Times New Roman" w:hAnsi="Times New Roman" w:cs="Times New Roman"/>
        </w:rPr>
        <w:t xml:space="preserve"> segments for </w:t>
      </w:r>
      <w:r w:rsidR="001310CE" w:rsidRPr="00FB3A5C">
        <w:rPr>
          <w:rFonts w:ascii="Times New Roman" w:hAnsi="Times New Roman" w:cs="Times New Roman"/>
        </w:rPr>
        <w:t>AH event</w:t>
      </w:r>
      <w:r w:rsidR="001C48C1" w:rsidRPr="00FB3A5C">
        <w:rPr>
          <w:rFonts w:ascii="Times New Roman" w:hAnsi="Times New Roman" w:cs="Times New Roman"/>
        </w:rPr>
        <w:t xml:space="preserve"> detection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D5B40" w:rsidRPr="00486B52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PEVuZE5vdGU+PENpdGU+PEF1dGhvcj5Cc291bDwvQXV0aG9yPjxZZWFyPjIwMTE8L1llYXI+PFJl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D5B40" w:rsidRPr="00486B52">
        <w:rPr>
          <w:rFonts w:ascii="Times New Roman" w:hAnsi="Times New Roman" w:cs="Times New Roman"/>
        </w:rPr>
      </w:r>
      <w:r w:rsidR="00CD5B40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[2,11,7,10]</w:t>
      </w:r>
      <w:r w:rsidR="00CD5B40" w:rsidRPr="00486B52">
        <w:rPr>
          <w:rFonts w:ascii="Times New Roman" w:hAnsi="Times New Roman" w:cs="Times New Roman"/>
        </w:rPr>
        <w:fldChar w:fldCharType="end"/>
      </w:r>
      <w:r w:rsidR="00D76B58" w:rsidRPr="00FB3A5C">
        <w:rPr>
          <w:rFonts w:ascii="Times New Roman" w:hAnsi="Times New Roman" w:cs="Times New Roman"/>
        </w:rPr>
        <w:t>;</w:t>
      </w:r>
      <w:r w:rsidR="001C48C1" w:rsidRPr="00FB3A5C">
        <w:rPr>
          <w:rFonts w:ascii="Times New Roman" w:hAnsi="Times New Roman" w:cs="Times New Roman"/>
        </w:rPr>
        <w:t xml:space="preserve"> however</w:t>
      </w:r>
      <w:r w:rsidR="00D76B58" w:rsidRPr="00FB3A5C">
        <w:rPr>
          <w:rFonts w:ascii="Times New Roman" w:hAnsi="Times New Roman" w:cs="Times New Roman"/>
        </w:rPr>
        <w:t>, this approach had</w:t>
      </w:r>
      <w:r w:rsidR="001C48C1" w:rsidRPr="00FB3A5C">
        <w:rPr>
          <w:rFonts w:ascii="Times New Roman" w:hAnsi="Times New Roman" w:cs="Times New Roman"/>
        </w:rPr>
        <w:t xml:space="preserve"> </w:t>
      </w:r>
      <w:commentRangeStart w:id="43"/>
      <w:r w:rsidR="001C48C1" w:rsidRPr="00FB3A5C">
        <w:rPr>
          <w:rFonts w:ascii="Times New Roman" w:hAnsi="Times New Roman" w:cs="Times New Roman"/>
        </w:rPr>
        <w:t xml:space="preserve">two limitations. </w:t>
      </w:r>
      <w:r w:rsidR="00047E88" w:rsidRPr="00FB3A5C">
        <w:rPr>
          <w:rFonts w:ascii="Times New Roman" w:hAnsi="Times New Roman" w:cs="Times New Roman"/>
        </w:rPr>
        <w:t>First, th</w:t>
      </w:r>
      <w:r w:rsidR="001C48C1" w:rsidRPr="00FB3A5C">
        <w:rPr>
          <w:rFonts w:ascii="Times New Roman" w:hAnsi="Times New Roman" w:cs="Times New Roman"/>
        </w:rPr>
        <w:t xml:space="preserve">e detection resolution </w:t>
      </w:r>
      <w:r w:rsidR="00047E88" w:rsidRPr="00FB3A5C">
        <w:rPr>
          <w:rFonts w:ascii="Times New Roman" w:hAnsi="Times New Roman" w:cs="Times New Roman"/>
        </w:rPr>
        <w:t>was</w:t>
      </w:r>
      <w:r w:rsidR="001C48C1" w:rsidRPr="00FB3A5C">
        <w:rPr>
          <w:rFonts w:ascii="Times New Roman" w:hAnsi="Times New Roman" w:cs="Times New Roman"/>
        </w:rPr>
        <w:t xml:space="preserve"> not </w:t>
      </w:r>
      <w:r w:rsidR="00047E88" w:rsidRPr="00FB3A5C">
        <w:rPr>
          <w:rFonts w:ascii="Times New Roman" w:hAnsi="Times New Roman" w:cs="Times New Roman"/>
        </w:rPr>
        <w:t xml:space="preserve">high </w:t>
      </w:r>
      <w:r w:rsidR="001C48C1" w:rsidRPr="00FB3A5C">
        <w:rPr>
          <w:rFonts w:ascii="Times New Roman" w:hAnsi="Times New Roman" w:cs="Times New Roman"/>
        </w:rPr>
        <w:t xml:space="preserve">enough. </w:t>
      </w:r>
      <w:commentRangeEnd w:id="43"/>
      <w:r w:rsidR="00EC657D" w:rsidRPr="00486B52">
        <w:rPr>
          <w:rStyle w:val="af"/>
          <w:rFonts w:ascii="Times New Roman" w:hAnsi="Times New Roman" w:cs="Times New Roman"/>
        </w:rPr>
        <w:commentReference w:id="43"/>
      </w:r>
      <w:r w:rsidR="00047E88" w:rsidRPr="002B34C7">
        <w:rPr>
          <w:rFonts w:ascii="Times New Roman" w:hAnsi="Times New Roman" w:cs="Times New Roman"/>
        </w:rPr>
        <w:t>D</w:t>
      </w:r>
      <w:r w:rsidR="001C48C1" w:rsidRPr="002B34C7">
        <w:rPr>
          <w:rFonts w:ascii="Times New Roman" w:hAnsi="Times New Roman" w:cs="Times New Roman"/>
        </w:rPr>
        <w:t>etection by non-overlapping window</w:t>
      </w:r>
      <w:r w:rsidR="00047E88" w:rsidRPr="002B34C7">
        <w:rPr>
          <w:rFonts w:ascii="Times New Roman" w:hAnsi="Times New Roman" w:cs="Times New Roman"/>
        </w:rPr>
        <w:t>s</w:t>
      </w:r>
      <w:r w:rsidR="001C48C1" w:rsidRPr="002B34C7">
        <w:rPr>
          <w:rFonts w:ascii="Times New Roman" w:hAnsi="Times New Roman" w:cs="Times New Roman"/>
        </w:rPr>
        <w:t xml:space="preserve"> can only determine whether there </w:t>
      </w:r>
      <w:r w:rsidR="00047E88" w:rsidRPr="002B34C7">
        <w:rPr>
          <w:rFonts w:ascii="Times New Roman" w:hAnsi="Times New Roman" w:cs="Times New Roman"/>
        </w:rPr>
        <w:t>was</w:t>
      </w:r>
      <w:r w:rsidR="001C48C1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AH</w:t>
      </w:r>
      <w:r w:rsidR="001C48C1" w:rsidRPr="002B34C7">
        <w:rPr>
          <w:rFonts w:ascii="Times New Roman" w:hAnsi="Times New Roman" w:cs="Times New Roman"/>
        </w:rPr>
        <w:t xml:space="preserve"> in the segment</w:t>
      </w:r>
      <w:r w:rsidR="002B34C7">
        <w:rPr>
          <w:rFonts w:ascii="Times New Roman" w:hAnsi="Times New Roman" w:cs="Times New Roman"/>
        </w:rPr>
        <w:t>.</w:t>
      </w:r>
      <w:r w:rsidR="00047E88" w:rsidRPr="002B34C7">
        <w:rPr>
          <w:rFonts w:ascii="Times New Roman" w:hAnsi="Times New Roman" w:cs="Times New Roman"/>
        </w:rPr>
        <w:t xml:space="preserve"> </w:t>
      </w:r>
      <w:r w:rsidR="002B34C7">
        <w:rPr>
          <w:rFonts w:ascii="Times New Roman" w:hAnsi="Times New Roman" w:cs="Times New Roman"/>
        </w:rPr>
        <w:t>I</w:t>
      </w:r>
      <w:r w:rsidR="00047E88" w:rsidRPr="002B34C7">
        <w:rPr>
          <w:rFonts w:ascii="Times New Roman" w:hAnsi="Times New Roman" w:cs="Times New Roman"/>
        </w:rPr>
        <w:t>t</w:t>
      </w:r>
      <w:r w:rsidR="001C48C1" w:rsidRPr="002B34C7">
        <w:rPr>
          <w:rFonts w:ascii="Times New Roman" w:hAnsi="Times New Roman" w:cs="Times New Roman"/>
        </w:rPr>
        <w:t xml:space="preserve"> cannot predict the start and end time of the</w:t>
      </w:r>
      <w:r w:rsidR="00A101E7" w:rsidRPr="002B34C7">
        <w:rPr>
          <w:rFonts w:ascii="Times New Roman" w:hAnsi="Times New Roman" w:cs="Times New Roman"/>
        </w:rPr>
        <w:t xml:space="preserve"> </w:t>
      </w:r>
      <w:r w:rsidR="003C5026" w:rsidRPr="002B34C7">
        <w:rPr>
          <w:rFonts w:ascii="Times New Roman" w:hAnsi="Times New Roman" w:cs="Times New Roman"/>
        </w:rPr>
        <w:t>event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2B34C7">
        <w:rPr>
          <w:rFonts w:ascii="Times New Roman" w:hAnsi="Times New Roman" w:cs="Times New Roman"/>
        </w:rPr>
        <w:t>Second,</w:t>
      </w:r>
      <w:r w:rsidR="001C48C1" w:rsidRPr="002B34C7">
        <w:rPr>
          <w:rFonts w:ascii="Times New Roman" w:hAnsi="Times New Roman" w:cs="Times New Roman"/>
        </w:rPr>
        <w:t xml:space="preserve"> in some cases it cannot distinguish </w:t>
      </w:r>
      <w:r w:rsidR="00047E88" w:rsidRPr="002B34C7">
        <w:rPr>
          <w:rFonts w:ascii="Times New Roman" w:hAnsi="Times New Roman" w:cs="Times New Roman"/>
        </w:rPr>
        <w:t xml:space="preserve">between </w:t>
      </w:r>
      <w:r w:rsidR="001C48C1" w:rsidRPr="002B34C7">
        <w:rPr>
          <w:rFonts w:ascii="Times New Roman" w:hAnsi="Times New Roman" w:cs="Times New Roman"/>
        </w:rPr>
        <w:t xml:space="preserve">two </w:t>
      </w:r>
      <w:r w:rsidR="003C5026" w:rsidRPr="002B34C7">
        <w:rPr>
          <w:rFonts w:ascii="Times New Roman" w:hAnsi="Times New Roman" w:cs="Times New Roman"/>
        </w:rPr>
        <w:t>AH events</w:t>
      </w:r>
      <w:r w:rsidR="001C48C1" w:rsidRPr="002B34C7">
        <w:rPr>
          <w:rFonts w:ascii="Times New Roman" w:hAnsi="Times New Roman" w:cs="Times New Roman"/>
        </w:rPr>
        <w:t xml:space="preserve"> with </w:t>
      </w:r>
      <w:r w:rsidR="00EF0341" w:rsidRPr="002B34C7">
        <w:rPr>
          <w:rFonts w:ascii="Times New Roman" w:hAnsi="Times New Roman" w:cs="Times New Roman"/>
        </w:rPr>
        <w:t xml:space="preserve">a </w:t>
      </w:r>
      <w:r w:rsidR="001C48C1" w:rsidRPr="002B34C7">
        <w:rPr>
          <w:rFonts w:ascii="Times New Roman" w:hAnsi="Times New Roman" w:cs="Times New Roman"/>
        </w:rPr>
        <w:t>short interval</w:t>
      </w:r>
      <w:r w:rsidR="00047E88" w:rsidRPr="002B34C7">
        <w:rPr>
          <w:rFonts w:ascii="Times New Roman" w:hAnsi="Times New Roman" w:cs="Times New Roman"/>
        </w:rPr>
        <w:t>,</w:t>
      </w:r>
      <w:r w:rsidR="00A101E7" w:rsidRPr="002B34C7">
        <w:rPr>
          <w:rFonts w:ascii="Times New Roman" w:hAnsi="Times New Roman" w:cs="Times New Roman"/>
        </w:rPr>
        <w:t xml:space="preserve"> which may lead to an error in AHI estimation</w:t>
      </w:r>
      <w:r w:rsidR="001C48C1" w:rsidRPr="002B34C7">
        <w:rPr>
          <w:rFonts w:ascii="Times New Roman" w:hAnsi="Times New Roman" w:cs="Times New Roman"/>
        </w:rPr>
        <w:t xml:space="preserve">. </w:t>
      </w:r>
      <w:r w:rsidR="00F2324D" w:rsidRPr="002B34C7">
        <w:rPr>
          <w:rFonts w:ascii="Times New Roman" w:hAnsi="Times New Roman" w:cs="Times New Roman"/>
        </w:rPr>
        <w:t>Therefore,</w:t>
      </w:r>
      <w:r w:rsidR="00A101E7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some researchers</w:t>
      </w:r>
      <w:r w:rsidR="00CC300F" w:rsidRPr="00316B7B">
        <w:rPr>
          <w:rFonts w:ascii="Times New Roman" w:hAnsi="Times New Roman" w:cs="Times New Roman"/>
        </w:rPr>
        <w:t xml:space="preserve"> </w:t>
      </w:r>
      <w:r w:rsidR="00C94633" w:rsidRPr="00486B52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 </w:instrText>
      </w:r>
      <w:r w:rsidR="00B02965">
        <w:rPr>
          <w:rFonts w:ascii="Times New Roman" w:hAnsi="Times New Roman" w:cs="Times New Roman"/>
        </w:rPr>
        <w:fldChar w:fldCharType="begin">
          <w:fldData xml:space="preserve">PEVuZE5vdGU+PENpdGU+PEF1dGhvcj5IdWFuZzwvQXV0aG9yPjxZZWFyPjIwMTc8L1llYXI+PFJl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</w:fldData>
        </w:fldChar>
      </w:r>
      <w:r w:rsidR="00B02965">
        <w:rPr>
          <w:rFonts w:ascii="Times New Roman" w:hAnsi="Times New Roman" w:cs="Times New Roman"/>
        </w:rPr>
        <w:instrText xml:space="preserve"> ADDIN EN.CITE.DATA </w:instrText>
      </w:r>
      <w:r w:rsidR="00B02965">
        <w:rPr>
          <w:rFonts w:ascii="Times New Roman" w:hAnsi="Times New Roman" w:cs="Times New Roman"/>
        </w:rPr>
      </w:r>
      <w:r w:rsidR="00B02965">
        <w:rPr>
          <w:rFonts w:ascii="Times New Roman" w:hAnsi="Times New Roman" w:cs="Times New Roman"/>
        </w:rPr>
        <w:fldChar w:fldCharType="end"/>
      </w:r>
      <w:r w:rsidR="00C94633" w:rsidRPr="00486B52">
        <w:rPr>
          <w:rFonts w:ascii="Times New Roman" w:hAnsi="Times New Roman" w:cs="Times New Roman"/>
        </w:rPr>
      </w:r>
      <w:r w:rsidR="00C94633" w:rsidRPr="00486B52">
        <w:rPr>
          <w:rFonts w:ascii="Times New Roman" w:hAnsi="Times New Roman" w:cs="Times New Roman"/>
        </w:rPr>
        <w:fldChar w:fldCharType="separate"/>
      </w:r>
      <w:r w:rsidR="00B02965">
        <w:rPr>
          <w:rFonts w:ascii="Times New Roman" w:hAnsi="Times New Roman" w:cs="Times New Roman"/>
          <w:noProof/>
        </w:rPr>
        <w:t>[9,7]</w:t>
      </w:r>
      <w:r w:rsidR="00C94633" w:rsidRPr="00486B52">
        <w:rPr>
          <w:rFonts w:ascii="Times New Roman" w:hAnsi="Times New Roman" w:cs="Times New Roman"/>
        </w:rPr>
        <w:fldChar w:fldCharType="end"/>
      </w:r>
      <w:r w:rsidR="00F2324D" w:rsidRPr="002B34C7">
        <w:rPr>
          <w:rFonts w:ascii="Times New Roman" w:hAnsi="Times New Roman" w:cs="Times New Roman"/>
        </w:rPr>
        <w:t xml:space="preserve"> cut the signals into shorter segments for detection. </w:t>
      </w:r>
      <w:r w:rsidR="00047E88" w:rsidRPr="002B34C7">
        <w:rPr>
          <w:rFonts w:ascii="Times New Roman" w:hAnsi="Times New Roman" w:cs="Times New Roman"/>
        </w:rPr>
        <w:t>However,</w:t>
      </w:r>
      <w:r w:rsidR="00F2324D" w:rsidRPr="002B34C7">
        <w:rPr>
          <w:rFonts w:ascii="Times New Roman" w:hAnsi="Times New Roman" w:cs="Times New Roman"/>
        </w:rPr>
        <w:t xml:space="preserve"> it is difficult to extract effective features from a </w:t>
      </w:r>
      <w:r w:rsidR="005E50D5" w:rsidRPr="002B34C7">
        <w:rPr>
          <w:rFonts w:ascii="Times New Roman" w:hAnsi="Times New Roman" w:cs="Times New Roman"/>
        </w:rPr>
        <w:t xml:space="preserve">segment </w:t>
      </w:r>
      <w:r w:rsidR="00F2324D" w:rsidRPr="002B34C7">
        <w:rPr>
          <w:rFonts w:ascii="Times New Roman" w:hAnsi="Times New Roman" w:cs="Times New Roman"/>
        </w:rPr>
        <w:t>shorter than 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</w:t>
      </w:r>
      <w:r w:rsidR="005E50D5" w:rsidRPr="002B34C7">
        <w:rPr>
          <w:rFonts w:ascii="Times New Roman" w:hAnsi="Times New Roman" w:cs="Times New Roman"/>
        </w:rPr>
        <w:t>,</w:t>
      </w:r>
      <w:r w:rsidR="00F2324D" w:rsidRPr="002B34C7">
        <w:rPr>
          <w:rFonts w:ascii="Times New Roman" w:hAnsi="Times New Roman" w:cs="Times New Roman"/>
        </w:rPr>
        <w:t xml:space="preserve"> because </w:t>
      </w:r>
      <w:r w:rsidR="004844C5" w:rsidRPr="002B34C7">
        <w:rPr>
          <w:rFonts w:ascii="Times New Roman" w:hAnsi="Times New Roman" w:cs="Times New Roman"/>
        </w:rPr>
        <w:t xml:space="preserve">there </w:t>
      </w:r>
      <w:r w:rsidR="005E50D5" w:rsidRPr="002B34C7">
        <w:rPr>
          <w:rFonts w:ascii="Times New Roman" w:hAnsi="Times New Roman" w:cs="Times New Roman"/>
        </w:rPr>
        <w:t>will be</w:t>
      </w:r>
      <w:r w:rsidR="004844C5" w:rsidRPr="002B34C7">
        <w:rPr>
          <w:rFonts w:ascii="Times New Roman" w:hAnsi="Times New Roman" w:cs="Times New Roman"/>
        </w:rPr>
        <w:t xml:space="preserve"> no more than five complete breaths in one segment in most cases. </w:t>
      </w:r>
      <w:r w:rsidR="00F2324D" w:rsidRPr="002B34C7">
        <w:rPr>
          <w:rFonts w:ascii="Times New Roman" w:hAnsi="Times New Roman" w:cs="Times New Roman"/>
        </w:rPr>
        <w:t xml:space="preserve">As a result, we proposed a cascading detection model composed of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60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 xml:space="preserve">s detector and </w:t>
      </w:r>
      <w:r w:rsidR="005E50D5" w:rsidRPr="002B34C7">
        <w:rPr>
          <w:rFonts w:ascii="Times New Roman" w:hAnsi="Times New Roman" w:cs="Times New Roman"/>
        </w:rPr>
        <w:t xml:space="preserve">a </w:t>
      </w:r>
      <w:r w:rsidR="00F2324D" w:rsidRPr="002B34C7">
        <w:rPr>
          <w:rFonts w:ascii="Times New Roman" w:hAnsi="Times New Roman" w:cs="Times New Roman"/>
        </w:rPr>
        <w:t>10</w:t>
      </w:r>
      <w:r w:rsidR="005E50D5" w:rsidRPr="002B34C7">
        <w:rPr>
          <w:rFonts w:ascii="Times New Roman" w:hAnsi="Times New Roman" w:cs="Times New Roman"/>
        </w:rPr>
        <w:t xml:space="preserve"> </w:t>
      </w:r>
      <w:r w:rsidR="00F2324D" w:rsidRPr="002B34C7">
        <w:rPr>
          <w:rFonts w:ascii="Times New Roman" w:hAnsi="Times New Roman" w:cs="Times New Roman"/>
        </w:rPr>
        <w:t>s detector to predict AH events precisely</w:t>
      </w:r>
      <w:r w:rsidR="00485B1B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Table 3 shows the classification results </w:t>
      </w:r>
      <w:r w:rsidR="005E50D5" w:rsidRPr="002B34C7">
        <w:rPr>
          <w:rFonts w:ascii="Times New Roman" w:hAnsi="Times New Roman" w:cs="Times New Roman"/>
        </w:rPr>
        <w:t>for the</w:t>
      </w:r>
      <w:r w:rsidR="004844C5" w:rsidRPr="002B34C7">
        <w:rPr>
          <w:rFonts w:ascii="Times New Roman" w:hAnsi="Times New Roman" w:cs="Times New Roman"/>
        </w:rPr>
        <w:t xml:space="preserve"> segments</w:t>
      </w:r>
      <w:r w:rsidR="00BC325D" w:rsidRPr="002B34C7">
        <w:rPr>
          <w:rFonts w:ascii="Times New Roman" w:hAnsi="Times New Roman" w:cs="Times New Roman"/>
        </w:rPr>
        <w:t>.</w:t>
      </w:r>
      <w:r w:rsidR="004844C5" w:rsidRPr="002B34C7">
        <w:rPr>
          <w:rFonts w:ascii="Times New Roman" w:hAnsi="Times New Roman" w:cs="Times New Roman"/>
        </w:rPr>
        <w:t xml:space="preserve"> </w:t>
      </w:r>
      <w:r w:rsidR="005E50D5" w:rsidRPr="002B34C7">
        <w:rPr>
          <w:rFonts w:ascii="Times New Roman" w:hAnsi="Times New Roman" w:cs="Times New Roman"/>
        </w:rPr>
        <w:t>Notably,</w:t>
      </w:r>
      <w:r w:rsidR="004844C5" w:rsidRPr="002B34C7">
        <w:rPr>
          <w:rFonts w:ascii="Times New Roman" w:hAnsi="Times New Roman" w:cs="Times New Roman"/>
        </w:rPr>
        <w:t xml:space="preserve"> the model tended to make false positive errors. </w:t>
      </w:r>
      <w:r w:rsidR="005E50D5" w:rsidRPr="002B34C7">
        <w:rPr>
          <w:rFonts w:ascii="Times New Roman" w:hAnsi="Times New Roman" w:cs="Times New Roman"/>
        </w:rPr>
        <w:t>Of</w:t>
      </w:r>
      <w:r w:rsidR="00326415" w:rsidRPr="002B34C7">
        <w:rPr>
          <w:rFonts w:ascii="Times New Roman" w:hAnsi="Times New Roman" w:cs="Times New Roman"/>
        </w:rPr>
        <w:t xml:space="preserve"> these errors</w:t>
      </w:r>
      <w:r w:rsidR="005E50D5" w:rsidRPr="002B34C7">
        <w:rPr>
          <w:rFonts w:ascii="Times New Roman" w:hAnsi="Times New Roman" w:cs="Times New Roman"/>
        </w:rPr>
        <w:t>,</w:t>
      </w:r>
      <w:r w:rsidR="00326415" w:rsidRPr="002B34C7">
        <w:rPr>
          <w:rFonts w:ascii="Times New Roman" w:hAnsi="Times New Roman" w:cs="Times New Roman"/>
        </w:rPr>
        <w:t xml:space="preserve"> a</w:t>
      </w:r>
      <w:r w:rsidR="004844C5" w:rsidRPr="002B34C7">
        <w:rPr>
          <w:rFonts w:ascii="Times New Roman" w:hAnsi="Times New Roman" w:cs="Times New Roman"/>
        </w:rPr>
        <w:t xml:space="preserve">round 10.3% actually met </w:t>
      </w:r>
      <w:r w:rsidR="00267483" w:rsidRPr="002B34C7">
        <w:rPr>
          <w:rFonts w:ascii="Times New Roman" w:hAnsi="Times New Roman" w:cs="Times New Roman"/>
        </w:rPr>
        <w:t xml:space="preserve">the rules recommended by AASM in 2012 (Fig. </w:t>
      </w:r>
      <w:r w:rsidR="00DA7ADB" w:rsidRPr="002B34C7">
        <w:rPr>
          <w:rFonts w:ascii="Times New Roman" w:hAnsi="Times New Roman" w:cs="Times New Roman"/>
        </w:rPr>
        <w:t>3</w:t>
      </w:r>
      <w:r w:rsidR="00267483" w:rsidRPr="002B34C7">
        <w:rPr>
          <w:rFonts w:ascii="Times New Roman" w:hAnsi="Times New Roman" w:cs="Times New Roman"/>
        </w:rPr>
        <w:t>(a))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034F11" w:rsidRPr="00486B52">
        <w:rPr>
          <w:rFonts w:ascii="Times New Roman" w:hAnsi="Times New Roman" w:cs="Times New Roman"/>
        </w:rPr>
        <w:t>In the case of</w:t>
      </w:r>
      <w:r w:rsidR="00267483" w:rsidRPr="00486B52">
        <w:rPr>
          <w:rFonts w:ascii="Times New Roman" w:hAnsi="Times New Roman" w:cs="Times New Roman"/>
        </w:rPr>
        <w:t xml:space="preserve"> false negative errors, approximately 85.2% did</w:t>
      </w:r>
      <w:r w:rsidR="00284DC7" w:rsidRPr="00486B52">
        <w:rPr>
          <w:rFonts w:ascii="Times New Roman" w:hAnsi="Times New Roman" w:cs="Times New Roman"/>
        </w:rPr>
        <w:t xml:space="preserve"> not</w:t>
      </w:r>
      <w:r w:rsidR="00267483" w:rsidRPr="00486B52">
        <w:rPr>
          <w:rFonts w:ascii="Times New Roman" w:hAnsi="Times New Roman" w:cs="Times New Roman"/>
        </w:rPr>
        <w:t xml:space="preserve"> meet the rules in </w:t>
      </w:r>
      <w:r w:rsidR="00034F11" w:rsidRPr="00486B52">
        <w:rPr>
          <w:rFonts w:ascii="Times New Roman" w:hAnsi="Times New Roman" w:cs="Times New Roman"/>
        </w:rPr>
        <w:t xml:space="preserve">the </w:t>
      </w:r>
      <w:r w:rsidR="00267483" w:rsidRPr="00486B52">
        <w:rPr>
          <w:rFonts w:ascii="Times New Roman" w:hAnsi="Times New Roman" w:cs="Times New Roman"/>
        </w:rPr>
        <w:t xml:space="preserve">AASM manual (Fig. </w:t>
      </w:r>
      <w:r w:rsidR="00DA7ADB" w:rsidRPr="00486B52">
        <w:rPr>
          <w:rFonts w:ascii="Times New Roman" w:hAnsi="Times New Roman" w:cs="Times New Roman"/>
        </w:rPr>
        <w:t>3</w:t>
      </w:r>
      <w:r w:rsidR="00267483" w:rsidRPr="00486B52">
        <w:rPr>
          <w:rFonts w:ascii="Times New Roman" w:hAnsi="Times New Roman" w:cs="Times New Roman"/>
        </w:rPr>
        <w:t>(b))</w:t>
      </w:r>
      <w:r w:rsidR="00284DC7" w:rsidRPr="00486B52">
        <w:rPr>
          <w:rFonts w:ascii="Times New Roman" w:hAnsi="Times New Roman" w:cs="Times New Roman"/>
        </w:rPr>
        <w:t>.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 xml:space="preserve">These segments might </w:t>
      </w:r>
      <w:r w:rsidR="00034F11" w:rsidRPr="00486B52">
        <w:rPr>
          <w:rFonts w:ascii="Times New Roman" w:hAnsi="Times New Roman" w:cs="Times New Roman"/>
        </w:rPr>
        <w:t>have been</w:t>
      </w:r>
      <w:r w:rsidR="00112FBD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annotated</w:t>
      </w:r>
      <w:r w:rsidR="003B3CEE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based on</w:t>
      </w:r>
      <w:r w:rsidR="003B3CEE" w:rsidRPr="00486B52">
        <w:rPr>
          <w:rFonts w:ascii="Times New Roman" w:hAnsi="Times New Roman" w:cs="Times New Roman"/>
        </w:rPr>
        <w:t xml:space="preserve"> </w:t>
      </w:r>
      <w:r w:rsidR="00284DC7" w:rsidRPr="00486B52">
        <w:rPr>
          <w:rFonts w:ascii="Times New Roman" w:hAnsi="Times New Roman" w:cs="Times New Roman"/>
        </w:rPr>
        <w:t>signals from other channels</w:t>
      </w:r>
      <w:r w:rsidR="00112FBD" w:rsidRPr="00486B52">
        <w:rPr>
          <w:rFonts w:ascii="Times New Roman" w:hAnsi="Times New Roman" w:cs="Times New Roman"/>
        </w:rPr>
        <w:t>,</w:t>
      </w:r>
      <w:r w:rsidR="00284DC7" w:rsidRPr="00486B52">
        <w:rPr>
          <w:rFonts w:ascii="Times New Roman" w:hAnsi="Times New Roman" w:cs="Times New Roman"/>
        </w:rPr>
        <w:t xml:space="preserve"> </w:t>
      </w:r>
      <w:r w:rsidR="00112FBD" w:rsidRPr="00486B52">
        <w:rPr>
          <w:rFonts w:ascii="Times New Roman" w:hAnsi="Times New Roman" w:cs="Times New Roman"/>
        </w:rPr>
        <w:t>such as</w:t>
      </w:r>
      <w:r w:rsidR="00284DC7" w:rsidRPr="00486B52">
        <w:rPr>
          <w:rFonts w:ascii="Times New Roman" w:hAnsi="Times New Roman" w:cs="Times New Roman"/>
        </w:rPr>
        <w:t xml:space="preserve"> </w:t>
      </w:r>
      <w:r w:rsidR="003B3CEE" w:rsidRPr="00486B52">
        <w:rPr>
          <w:rFonts w:ascii="Times New Roman" w:hAnsi="Times New Roman" w:cs="Times New Roman"/>
        </w:rPr>
        <w:t xml:space="preserve">ribcage </w:t>
      </w:r>
      <w:r w:rsidR="00284DC7" w:rsidRPr="00486B52">
        <w:rPr>
          <w:rFonts w:ascii="Times New Roman" w:hAnsi="Times New Roman" w:cs="Times New Roman"/>
        </w:rPr>
        <w:t>or</w:t>
      </w:r>
      <w:r w:rsidR="003B3CEE" w:rsidRPr="00486B52">
        <w:rPr>
          <w:rFonts w:ascii="Times New Roman" w:hAnsi="Times New Roman" w:cs="Times New Roman"/>
        </w:rPr>
        <w:t xml:space="preserve"> abdomen movements</w:t>
      </w:r>
      <w:r w:rsidR="00267483" w:rsidRPr="00486B52">
        <w:rPr>
          <w:rFonts w:ascii="Times New Roman" w:hAnsi="Times New Roman" w:cs="Times New Roman"/>
        </w:rPr>
        <w:t xml:space="preserve">. </w:t>
      </w:r>
      <w:r w:rsidR="003B3CEE" w:rsidRPr="00486B52">
        <w:rPr>
          <w:rFonts w:ascii="Times New Roman" w:hAnsi="Times New Roman" w:cs="Times New Roman"/>
        </w:rPr>
        <w:t xml:space="preserve">The cascading detection model achieved a sensitivity of 94.9% and a specificity of 92.1% </w:t>
      </w:r>
      <w:r w:rsidR="00555E2F">
        <w:rPr>
          <w:rFonts w:ascii="Times New Roman" w:hAnsi="Times New Roman" w:cs="Times New Roman"/>
        </w:rPr>
        <w:t>when these segments were excluded</w:t>
      </w:r>
      <w:r w:rsidR="003B3CEE" w:rsidRPr="00486B52">
        <w:rPr>
          <w:rFonts w:ascii="Times New Roman" w:hAnsi="Times New Roman" w:cs="Times New Roman"/>
        </w:rPr>
        <w:t>.</w:t>
      </w:r>
    </w:p>
    <w:p w14:paraId="089FBFAD" w14:textId="34B57CD6" w:rsidR="00796615" w:rsidRPr="00486B52" w:rsidRDefault="007C6A4D" w:rsidP="0062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43D62B" wp14:editId="0A7B30B4">
                <wp:simplePos x="0" y="0"/>
                <wp:positionH relativeFrom="column">
                  <wp:posOffset>-28575</wp:posOffset>
                </wp:positionH>
                <wp:positionV relativeFrom="paragraph">
                  <wp:posOffset>190500</wp:posOffset>
                </wp:positionV>
                <wp:extent cx="5306983" cy="198102"/>
                <wp:effectExtent l="0" t="0" r="8255" b="0"/>
                <wp:wrapTopAndBottom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983" cy="19810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D65F6" w14:textId="11D16F3F" w:rsidR="00F84B0E" w:rsidRPr="002B34C7" w:rsidRDefault="00F84B0E" w:rsidP="007279E3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Fig. 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begin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separate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3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fldChar w:fldCharType="end"/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>False positives</w:t>
                            </w:r>
                            <w:proofErr w:type="gramEnd"/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in the prediction results</w:t>
                            </w:r>
                            <w:r w:rsidR="00E46188"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79E3"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  <w:r w:rsidRPr="002B34C7">
                              <w:rPr>
                                <w:rFonts w:ascii="Times New Roman" w:hAnsi="Times New Roman" w:cs="Times New Roman"/>
                              </w:rPr>
                              <w:t xml:space="preserve"> False negatives in the prediction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3D62B" id="文本框 41" o:spid="_x0000_s1028" type="#_x0000_t202" style="position:absolute;left:0;text-align:left;margin-left:-2.25pt;margin-top:15pt;width:417.85pt;height:15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" stroked="f">
                <v:textbox inset="0,0,0,0">
                  <w:txbxContent>
                    <w:p w14:paraId="36FD65F6" w14:textId="11D16F3F" w:rsidR="00F84B0E" w:rsidRPr="002B34C7" w:rsidRDefault="00F84B0E" w:rsidP="007279E3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B34C7">
                        <w:rPr>
                          <w:rFonts w:ascii="Times New Roman" w:hAnsi="Times New Roman" w:cs="Times New Roman"/>
                          <w:b/>
                        </w:rPr>
                        <w:t xml:space="preserve">Fig. 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begin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instrText xml:space="preserve"> SEQ Figure \* ARABIC </w:instrTex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separate"/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t>3</w:t>
                      </w:r>
                      <w:r w:rsidRPr="002B34C7">
                        <w:rPr>
                          <w:rFonts w:ascii="Times New Roman" w:hAnsi="Times New Roman" w:cs="Times New Roman"/>
                          <w:b/>
                          <w:noProof/>
                        </w:rPr>
                        <w:fldChar w:fldCharType="end"/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2B34C7">
                        <w:rPr>
                          <w:rFonts w:ascii="Times New Roman" w:hAnsi="Times New Roman" w:cs="Times New Roman"/>
                        </w:rPr>
                        <w:t>False positives</w:t>
                      </w:r>
                      <w:proofErr w:type="gramEnd"/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in the prediction results</w:t>
                      </w:r>
                      <w:r w:rsidR="00E46188"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79E3">
                        <w:rPr>
                          <w:rFonts w:ascii="Times New Roman" w:hAnsi="Times New Roman" w:cs="Times New Roman"/>
                          <w:b/>
                        </w:rPr>
                        <w:t>b</w:t>
                      </w:r>
                      <w:r w:rsidRPr="002B34C7">
                        <w:rPr>
                          <w:rFonts w:ascii="Times New Roman" w:hAnsi="Times New Roman" w:cs="Times New Roman"/>
                        </w:rPr>
                        <w:t xml:space="preserve"> False negatives in the prediction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4DAB0A" w14:textId="77777777" w:rsidR="007C6A4D" w:rsidRDefault="007C6A4D">
      <w:pPr>
        <w:rPr>
          <w:rFonts w:ascii="Times New Roman" w:hAnsi="Times New Roman" w:cs="Times New Roman"/>
        </w:rPr>
      </w:pPr>
    </w:p>
    <w:p w14:paraId="4C2237DC" w14:textId="33082A5B" w:rsidR="00310DE6" w:rsidRPr="00486B52" w:rsidRDefault="00963691">
      <w:pPr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>As</w:t>
      </w:r>
      <w:r w:rsidR="00267483" w:rsidRPr="00486B52">
        <w:rPr>
          <w:rFonts w:ascii="Times New Roman" w:hAnsi="Times New Roman" w:cs="Times New Roman"/>
        </w:rPr>
        <w:t xml:space="preserve"> illustrated in Fig. </w:t>
      </w:r>
      <w:r w:rsidR="00DA7ADB" w:rsidRPr="00486B52">
        <w:rPr>
          <w:rFonts w:ascii="Times New Roman" w:hAnsi="Times New Roman" w:cs="Times New Roman"/>
        </w:rPr>
        <w:t>2</w:t>
      </w:r>
      <w:r w:rsidRPr="00486B52">
        <w:rPr>
          <w:rFonts w:ascii="Times New Roman" w:hAnsi="Times New Roman" w:cs="Times New Roman"/>
        </w:rPr>
        <w:t>,</w:t>
      </w:r>
      <w:r w:rsidR="00267483" w:rsidRPr="00486B52">
        <w:rPr>
          <w:rFonts w:ascii="Times New Roman" w:hAnsi="Times New Roman" w:cs="Times New Roman"/>
        </w:rPr>
        <w:t xml:space="preserve"> </w:t>
      </w:r>
      <w:proofErr w:type="spellStart"/>
      <w:r w:rsidR="00267483" w:rsidRPr="00486B52">
        <w:rPr>
          <w:rFonts w:ascii="Times New Roman" w:hAnsi="Times New Roman" w:cs="Times New Roman"/>
        </w:rPr>
        <w:t>AHI</w:t>
      </w:r>
      <w:r w:rsidR="00267483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67483" w:rsidRPr="00486B52">
        <w:rPr>
          <w:rFonts w:ascii="Times New Roman" w:hAnsi="Times New Roman" w:cs="Times New Roman"/>
        </w:rPr>
        <w:t xml:space="preserve"> show</w:t>
      </w:r>
      <w:r w:rsidRPr="00486B52">
        <w:rPr>
          <w:rFonts w:ascii="Times New Roman" w:hAnsi="Times New Roman" w:cs="Times New Roman"/>
        </w:rPr>
        <w:t>ed</w:t>
      </w:r>
      <w:r w:rsidR="00267483" w:rsidRPr="00486B52">
        <w:rPr>
          <w:rFonts w:ascii="Times New Roman" w:hAnsi="Times New Roman" w:cs="Times New Roman"/>
        </w:rPr>
        <w:t xml:space="preserve"> high correlation with AHI</w:t>
      </w:r>
      <w:r w:rsidR="00267483" w:rsidRPr="00486B52">
        <w:rPr>
          <w:rFonts w:ascii="Times New Roman" w:hAnsi="Times New Roman" w:cs="Times New Roman"/>
          <w:vertAlign w:val="subscript"/>
        </w:rPr>
        <w:t>ref</w:t>
      </w:r>
      <w:r w:rsidR="00267483" w:rsidRPr="00486B52">
        <w:rPr>
          <w:rFonts w:ascii="Times New Roman" w:hAnsi="Times New Roman" w:cs="Times New Roman"/>
        </w:rPr>
        <w:t xml:space="preserve"> (Pearson correlation coefficient 0.98). </w:t>
      </w:r>
      <w:r w:rsidRPr="00486B52">
        <w:rPr>
          <w:rFonts w:ascii="Times New Roman" w:hAnsi="Times New Roman" w:cs="Times New Roman"/>
        </w:rPr>
        <w:t>T</w:t>
      </w:r>
      <w:r w:rsidR="00267483" w:rsidRPr="00486B52">
        <w:rPr>
          <w:rFonts w:ascii="Times New Roman" w:hAnsi="Times New Roman" w:cs="Times New Roman"/>
        </w:rPr>
        <w:t xml:space="preserve">he </w:t>
      </w:r>
      <w:r w:rsidRPr="00486B52">
        <w:rPr>
          <w:rFonts w:ascii="Times New Roman" w:hAnsi="Times New Roman" w:cs="Times New Roman"/>
        </w:rPr>
        <w:t xml:space="preserve">performance of the </w:t>
      </w:r>
      <w:r w:rsidR="00267483" w:rsidRPr="00486B52">
        <w:rPr>
          <w:rFonts w:ascii="Times New Roman" w:hAnsi="Times New Roman" w:cs="Times New Roman"/>
        </w:rPr>
        <w:t xml:space="preserve">model </w:t>
      </w:r>
      <w:r w:rsidRPr="00486B52">
        <w:rPr>
          <w:rFonts w:ascii="Times New Roman" w:hAnsi="Times New Roman" w:cs="Times New Roman"/>
        </w:rPr>
        <w:t>also showed</w:t>
      </w:r>
      <w:r w:rsidR="00267483" w:rsidRPr="00486B52">
        <w:rPr>
          <w:rFonts w:ascii="Times New Roman" w:hAnsi="Times New Roman" w:cs="Times New Roman"/>
        </w:rPr>
        <w:t xml:space="preserve"> good consistency among different subjects. </w:t>
      </w:r>
      <w:r w:rsidR="000072CF" w:rsidRPr="00486B52">
        <w:rPr>
          <w:rFonts w:ascii="Times New Roman" w:hAnsi="Times New Roman" w:cs="Times New Roman"/>
        </w:rPr>
        <w:t xml:space="preserve">On the other </w:t>
      </w:r>
      <w:r w:rsidRPr="00486B52">
        <w:rPr>
          <w:rFonts w:ascii="Times New Roman" w:hAnsi="Times New Roman" w:cs="Times New Roman"/>
        </w:rPr>
        <w:t xml:space="preserve">hand, </w:t>
      </w:r>
      <w:proofErr w:type="spellStart"/>
      <w:r w:rsidR="00284DC7" w:rsidRPr="00486B52">
        <w:rPr>
          <w:rFonts w:ascii="Times New Roman" w:hAnsi="Times New Roman" w:cs="Times New Roman"/>
        </w:rPr>
        <w:t>AHI</w:t>
      </w:r>
      <w:r w:rsidR="00284DC7" w:rsidRPr="00486B52">
        <w:rPr>
          <w:rFonts w:ascii="Times New Roman" w:hAnsi="Times New Roman" w:cs="Times New Roman"/>
          <w:vertAlign w:val="subscript"/>
        </w:rPr>
        <w:t>est</w:t>
      </w:r>
      <w:proofErr w:type="spellEnd"/>
      <w:r w:rsidR="00284DC7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>was</w:t>
      </w:r>
      <w:r w:rsidR="008F2052" w:rsidRPr="00486B52">
        <w:rPr>
          <w:rFonts w:ascii="Times New Roman" w:hAnsi="Times New Roman" w:cs="Times New Roman"/>
        </w:rPr>
        <w:t xml:space="preserve"> slightly higher than AHI</w:t>
      </w:r>
      <w:r w:rsidR="008F2052" w:rsidRPr="00486B52">
        <w:rPr>
          <w:rFonts w:ascii="Times New Roman" w:hAnsi="Times New Roman" w:cs="Times New Roman"/>
          <w:vertAlign w:val="subscript"/>
        </w:rPr>
        <w:t>ref</w:t>
      </w:r>
      <w:r w:rsidR="008F2052" w:rsidRPr="00486B52">
        <w:rPr>
          <w:rFonts w:ascii="Times New Roman" w:hAnsi="Times New Roman" w:cs="Times New Roman"/>
        </w:rPr>
        <w:t>. Consequently</w:t>
      </w:r>
      <w:r w:rsidR="00BC325D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</w:t>
      </w:r>
      <w:r w:rsidR="003B03A7" w:rsidRPr="00486B52">
        <w:rPr>
          <w:rFonts w:ascii="Times New Roman" w:hAnsi="Times New Roman" w:cs="Times New Roman"/>
        </w:rPr>
        <w:t xml:space="preserve">SAHS severity was overestimated for </w:t>
      </w:r>
      <w:r w:rsidR="008F2052" w:rsidRPr="00486B52">
        <w:rPr>
          <w:rFonts w:ascii="Times New Roman" w:hAnsi="Times New Roman" w:cs="Times New Roman"/>
        </w:rPr>
        <w:t>three subjects</w:t>
      </w:r>
      <w:r w:rsidR="003B03A7" w:rsidRPr="00486B52">
        <w:rPr>
          <w:rFonts w:ascii="Times New Roman" w:hAnsi="Times New Roman" w:cs="Times New Roman"/>
        </w:rPr>
        <w:t>; for the remaining 12</w:t>
      </w:r>
      <w:r w:rsidR="008F2052" w:rsidRPr="00486B52">
        <w:rPr>
          <w:rFonts w:ascii="Times New Roman" w:hAnsi="Times New Roman" w:cs="Times New Roman"/>
        </w:rPr>
        <w:t xml:space="preserve"> subjects</w:t>
      </w:r>
      <w:r w:rsidR="003B03A7" w:rsidRPr="00486B52">
        <w:rPr>
          <w:rFonts w:ascii="Times New Roman" w:hAnsi="Times New Roman" w:cs="Times New Roman"/>
        </w:rPr>
        <w:t>,</w:t>
      </w:r>
      <w:r w:rsidR="008F2052" w:rsidRPr="00486B52">
        <w:rPr>
          <w:rFonts w:ascii="Times New Roman" w:hAnsi="Times New Roman" w:cs="Times New Roman"/>
        </w:rPr>
        <w:t xml:space="preserve"> the model gave the correct prediction (Table 4). The average </w:t>
      </w:r>
      <w:r w:rsidR="003B03A7" w:rsidRPr="00486B52">
        <w:rPr>
          <w:rFonts w:ascii="Times New Roman" w:hAnsi="Times New Roman" w:cs="Times New Roman"/>
        </w:rPr>
        <w:t>kappa</w:t>
      </w:r>
      <w:r w:rsidR="008F2052" w:rsidRPr="00486B52">
        <w:rPr>
          <w:rFonts w:ascii="Times New Roman" w:hAnsi="Times New Roman" w:cs="Times New Roman"/>
        </w:rPr>
        <w:t xml:space="preserve"> coefficient of the cascading detection model for diagnosis of SAHS severity was 0.83, </w:t>
      </w:r>
      <w:r w:rsidR="003B03A7" w:rsidRPr="00486B52">
        <w:rPr>
          <w:rFonts w:ascii="Times New Roman" w:hAnsi="Times New Roman" w:cs="Times New Roman"/>
        </w:rPr>
        <w:t xml:space="preserve">indicating that </w:t>
      </w:r>
      <w:r w:rsidR="008F2052" w:rsidRPr="00486B52">
        <w:rPr>
          <w:rFonts w:ascii="Times New Roman" w:hAnsi="Times New Roman" w:cs="Times New Roman"/>
        </w:rPr>
        <w:t xml:space="preserve">this method </w:t>
      </w:r>
      <w:r w:rsidR="003B03A7" w:rsidRPr="00486B52">
        <w:rPr>
          <w:rFonts w:ascii="Times New Roman" w:hAnsi="Times New Roman" w:cs="Times New Roman"/>
        </w:rPr>
        <w:t>represents</w:t>
      </w:r>
      <w:r w:rsidR="008F2052" w:rsidRPr="00486B52">
        <w:rPr>
          <w:rFonts w:ascii="Times New Roman" w:hAnsi="Times New Roman" w:cs="Times New Roman"/>
        </w:rPr>
        <w:t xml:space="preserve"> a powerful </w:t>
      </w:r>
      <w:r w:rsidR="003B03A7" w:rsidRPr="00486B52">
        <w:rPr>
          <w:rFonts w:ascii="Times New Roman" w:hAnsi="Times New Roman" w:cs="Times New Roman"/>
        </w:rPr>
        <w:t xml:space="preserve">screening </w:t>
      </w:r>
      <w:r w:rsidR="008F2052" w:rsidRPr="00486B52">
        <w:rPr>
          <w:rFonts w:ascii="Times New Roman" w:hAnsi="Times New Roman" w:cs="Times New Roman"/>
        </w:rPr>
        <w:t xml:space="preserve">tool for SAHS. </w:t>
      </w:r>
    </w:p>
    <w:p w14:paraId="57C5CD49" w14:textId="53FD47DE" w:rsidR="00310DE6" w:rsidRPr="0058074C" w:rsidRDefault="008F2052">
      <w:pPr>
        <w:tabs>
          <w:tab w:val="center" w:pos="4156"/>
          <w:tab w:val="right" w:pos="10109"/>
        </w:tabs>
        <w:rPr>
          <w:rFonts w:ascii="Times New Roman" w:hAnsi="Times New Roman" w:cs="Times New Roman"/>
        </w:rPr>
      </w:pPr>
      <w:r w:rsidRPr="00486B52">
        <w:rPr>
          <w:rFonts w:ascii="Times New Roman" w:hAnsi="Times New Roman" w:cs="Times New Roman"/>
        </w:rPr>
        <w:t xml:space="preserve">We also tested the speed of the cascading detection model. </w:t>
      </w:r>
      <w:r w:rsidR="003B03A7" w:rsidRPr="00486B52">
        <w:rPr>
          <w:rFonts w:ascii="Times New Roman" w:hAnsi="Times New Roman" w:cs="Times New Roman"/>
        </w:rPr>
        <w:t>Training required</w:t>
      </w:r>
      <w:r w:rsidRPr="00486B52">
        <w:rPr>
          <w:rFonts w:ascii="Times New Roman" w:hAnsi="Times New Roman" w:cs="Times New Roman"/>
        </w:rPr>
        <w:t xml:space="preserve"> 13.9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>s</w:t>
      </w:r>
      <w:r w:rsidR="003B03A7" w:rsidRPr="00486B52">
        <w:rPr>
          <w:rFonts w:ascii="Times New Roman" w:hAnsi="Times New Roman" w:cs="Times New Roman"/>
        </w:rPr>
        <w:t>,</w:t>
      </w:r>
      <w:r w:rsidR="001F6AC3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while </w:t>
      </w:r>
      <w:r w:rsidR="001F6AC3" w:rsidRPr="00486B52">
        <w:rPr>
          <w:rFonts w:ascii="Times New Roman" w:hAnsi="Times New Roman" w:cs="Times New Roman"/>
        </w:rPr>
        <w:t xml:space="preserve">only </w:t>
      </w:r>
      <w:r w:rsidRPr="00486B52">
        <w:rPr>
          <w:rFonts w:ascii="Times New Roman" w:hAnsi="Times New Roman" w:cs="Times New Roman"/>
        </w:rPr>
        <w:t>9.1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s </w:t>
      </w:r>
      <w:r w:rsidR="003B03A7" w:rsidRPr="00486B52">
        <w:rPr>
          <w:rFonts w:ascii="Times New Roman" w:hAnsi="Times New Roman" w:cs="Times New Roman"/>
        </w:rPr>
        <w:t xml:space="preserve">was needed </w:t>
      </w:r>
      <w:r w:rsidRPr="00486B52">
        <w:rPr>
          <w:rFonts w:ascii="Times New Roman" w:hAnsi="Times New Roman" w:cs="Times New Roman"/>
        </w:rPr>
        <w:t>to provide</w:t>
      </w:r>
      <w:r w:rsidR="003B03A7" w:rsidRPr="00486B52">
        <w:rPr>
          <w:rFonts w:ascii="Times New Roman" w:hAnsi="Times New Roman" w:cs="Times New Roman"/>
        </w:rPr>
        <w:t xml:space="preserve"> </w:t>
      </w:r>
      <w:r w:rsidRPr="00486B52">
        <w:rPr>
          <w:rFonts w:ascii="Times New Roman" w:hAnsi="Times New Roman" w:cs="Times New Roman"/>
        </w:rPr>
        <w:t xml:space="preserve">results </w:t>
      </w:r>
      <w:r w:rsidR="003B03A7" w:rsidRPr="00486B52">
        <w:rPr>
          <w:rFonts w:ascii="Times New Roman" w:hAnsi="Times New Roman" w:cs="Times New Roman"/>
        </w:rPr>
        <w:t>for</w:t>
      </w:r>
      <w:r w:rsidRPr="00486B52">
        <w:rPr>
          <w:rFonts w:ascii="Times New Roman" w:hAnsi="Times New Roman" w:cs="Times New Roman"/>
        </w:rPr>
        <w:t xml:space="preserve"> all segments </w:t>
      </w:r>
      <w:r w:rsidR="002F0D8E" w:rsidRPr="00486B52">
        <w:rPr>
          <w:rFonts w:ascii="Times New Roman" w:hAnsi="Times New Roman" w:cs="Times New Roman"/>
        </w:rPr>
        <w:t xml:space="preserve">and </w:t>
      </w:r>
      <w:r w:rsidR="003B03A7" w:rsidRPr="00486B52">
        <w:rPr>
          <w:rFonts w:ascii="Times New Roman" w:hAnsi="Times New Roman" w:cs="Times New Roman"/>
        </w:rPr>
        <w:t xml:space="preserve">to predict </w:t>
      </w:r>
      <w:r w:rsidR="0058074C">
        <w:rPr>
          <w:rFonts w:ascii="Times New Roman" w:hAnsi="Times New Roman" w:cs="Times New Roman"/>
        </w:rPr>
        <w:t xml:space="preserve">AHI and </w:t>
      </w:r>
      <w:r w:rsidR="003B03A7" w:rsidRPr="0058074C">
        <w:rPr>
          <w:rFonts w:ascii="Times New Roman" w:hAnsi="Times New Roman" w:cs="Times New Roman"/>
        </w:rPr>
        <w:t xml:space="preserve">SAHS severity for </w:t>
      </w:r>
      <w:r w:rsidR="002F0D8E" w:rsidRPr="0058074C">
        <w:rPr>
          <w:rFonts w:ascii="Times New Roman" w:hAnsi="Times New Roman" w:cs="Times New Roman"/>
        </w:rPr>
        <w:t xml:space="preserve">all </w:t>
      </w:r>
      <w:r w:rsidR="003B03A7" w:rsidRPr="0058074C">
        <w:rPr>
          <w:rFonts w:ascii="Times New Roman" w:hAnsi="Times New Roman" w:cs="Times New Roman"/>
        </w:rPr>
        <w:t>15</w:t>
      </w:r>
      <w:r w:rsidR="001F6AC3" w:rsidRPr="0058074C">
        <w:rPr>
          <w:rFonts w:ascii="Times New Roman" w:hAnsi="Times New Roman" w:cs="Times New Roman"/>
        </w:rPr>
        <w:t xml:space="preserve"> subject</w:t>
      </w:r>
      <w:r w:rsidR="003B03A7" w:rsidRPr="0058074C">
        <w:rPr>
          <w:rFonts w:ascii="Times New Roman" w:hAnsi="Times New Roman" w:cs="Times New Roman"/>
        </w:rPr>
        <w:t>s</w:t>
      </w:r>
      <w:r w:rsidR="001F6AC3" w:rsidRPr="0058074C">
        <w:rPr>
          <w:rFonts w:ascii="Times New Roman" w:hAnsi="Times New Roman" w:cs="Times New Roman"/>
        </w:rPr>
        <w:t xml:space="preserve">. </w:t>
      </w:r>
      <w:r w:rsidR="003B03A7" w:rsidRPr="0058074C">
        <w:rPr>
          <w:rFonts w:ascii="Times New Roman" w:hAnsi="Times New Roman" w:cs="Times New Roman"/>
        </w:rPr>
        <w:t xml:space="preserve">It took </w:t>
      </w:r>
      <w:r w:rsidR="001F6AC3" w:rsidRPr="0058074C">
        <w:rPr>
          <w:rFonts w:ascii="Times New Roman" w:hAnsi="Times New Roman" w:cs="Times New Roman"/>
        </w:rPr>
        <w:t>37</w:t>
      </w:r>
      <w:r w:rsidR="003B03A7" w:rsidRPr="0058074C">
        <w:rPr>
          <w:rFonts w:ascii="Times New Roman" w:hAnsi="Times New Roman" w:cs="Times New Roman"/>
        </w:rPr>
        <w:t xml:space="preserve"> </w:t>
      </w:r>
      <w:proofErr w:type="spellStart"/>
      <w:r w:rsidR="001F6AC3" w:rsidRPr="0058074C">
        <w:rPr>
          <w:rFonts w:ascii="Times New Roman" w:hAnsi="Times New Roman" w:cs="Times New Roman"/>
        </w:rPr>
        <w:t>ms</w:t>
      </w:r>
      <w:proofErr w:type="spellEnd"/>
      <w:r w:rsidR="001F6AC3" w:rsidRPr="0058074C">
        <w:rPr>
          <w:rFonts w:ascii="Times New Roman" w:hAnsi="Times New Roman" w:cs="Times New Roman"/>
        </w:rPr>
        <w:t xml:space="preserve"> </w:t>
      </w:r>
      <w:r w:rsidR="003B03A7" w:rsidRPr="0058074C">
        <w:rPr>
          <w:rFonts w:ascii="Times New Roman" w:hAnsi="Times New Roman" w:cs="Times New Roman"/>
        </w:rPr>
        <w:t>to predict</w:t>
      </w:r>
      <w:r w:rsidR="001F6AC3" w:rsidRPr="0058074C">
        <w:rPr>
          <w:rFonts w:ascii="Times New Roman" w:hAnsi="Times New Roman" w:cs="Times New Roman"/>
        </w:rPr>
        <w:t xml:space="preserve"> one segment and 0.6</w:t>
      </w:r>
      <w:r w:rsidR="003B03A7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s </w:t>
      </w:r>
      <w:r w:rsidR="003B03A7" w:rsidRPr="0058074C">
        <w:rPr>
          <w:rFonts w:ascii="Times New Roman" w:hAnsi="Times New Roman" w:cs="Times New Roman"/>
        </w:rPr>
        <w:t>to</w:t>
      </w:r>
      <w:r w:rsidR="001F6AC3" w:rsidRPr="0058074C">
        <w:rPr>
          <w:rFonts w:ascii="Times New Roman" w:hAnsi="Times New Roman" w:cs="Times New Roman"/>
        </w:rPr>
        <w:t xml:space="preserve"> </w:t>
      </w:r>
      <w:r w:rsidR="002F0D8E" w:rsidRPr="0058074C">
        <w:rPr>
          <w:rFonts w:ascii="Times New Roman" w:hAnsi="Times New Roman" w:cs="Times New Roman"/>
        </w:rPr>
        <w:t>diagnos</w:t>
      </w:r>
      <w:r w:rsidR="003B03A7" w:rsidRPr="0058074C">
        <w:rPr>
          <w:rFonts w:ascii="Times New Roman" w:hAnsi="Times New Roman" w:cs="Times New Roman"/>
        </w:rPr>
        <w:t>e</w:t>
      </w:r>
      <w:r w:rsidR="002F0D8E" w:rsidRPr="0058074C">
        <w:rPr>
          <w:rFonts w:ascii="Times New Roman" w:hAnsi="Times New Roman" w:cs="Times New Roman"/>
        </w:rPr>
        <w:t xml:space="preserve"> </w:t>
      </w:r>
      <w:r w:rsidR="001F6AC3" w:rsidRPr="0058074C">
        <w:rPr>
          <w:rFonts w:ascii="Times New Roman" w:hAnsi="Times New Roman" w:cs="Times New Roman"/>
        </w:rPr>
        <w:t xml:space="preserve">one subject on average. </w:t>
      </w:r>
      <w:r w:rsidR="003B03A7" w:rsidRPr="0058074C">
        <w:rPr>
          <w:rFonts w:ascii="Times New Roman" w:hAnsi="Times New Roman" w:cs="Times New Roman"/>
        </w:rPr>
        <w:t xml:space="preserve">This </w:t>
      </w:r>
      <w:r w:rsidR="001F6AC3" w:rsidRPr="0058074C">
        <w:rPr>
          <w:rFonts w:ascii="Times New Roman" w:hAnsi="Times New Roman" w:cs="Times New Roman"/>
        </w:rPr>
        <w:t xml:space="preserve">implies that the model </w:t>
      </w:r>
      <w:r w:rsidR="003B03A7" w:rsidRPr="0058074C">
        <w:rPr>
          <w:rFonts w:ascii="Times New Roman" w:hAnsi="Times New Roman" w:cs="Times New Roman"/>
        </w:rPr>
        <w:t>could</w:t>
      </w:r>
      <w:r w:rsidR="002F0D8E" w:rsidRPr="0058074C">
        <w:rPr>
          <w:rFonts w:ascii="Times New Roman" w:hAnsi="Times New Roman" w:cs="Times New Roman"/>
        </w:rPr>
        <w:t xml:space="preserve"> be </w:t>
      </w:r>
      <w:r w:rsidR="003B03A7" w:rsidRPr="0058074C">
        <w:rPr>
          <w:rFonts w:ascii="Times New Roman" w:hAnsi="Times New Roman" w:cs="Times New Roman"/>
        </w:rPr>
        <w:t>used</w:t>
      </w:r>
      <w:r w:rsidR="002F0D8E" w:rsidRPr="0058074C">
        <w:rPr>
          <w:rFonts w:ascii="Times New Roman" w:hAnsi="Times New Roman" w:cs="Times New Roman"/>
        </w:rPr>
        <w:t xml:space="preserve"> for</w:t>
      </w:r>
      <w:r w:rsidR="001F6AC3" w:rsidRPr="0058074C">
        <w:rPr>
          <w:rFonts w:ascii="Times New Roman" w:hAnsi="Times New Roman" w:cs="Times New Roman"/>
        </w:rPr>
        <w:t xml:space="preserve"> real-time </w:t>
      </w:r>
      <w:r w:rsidR="002F0D8E" w:rsidRPr="0058074C">
        <w:rPr>
          <w:rFonts w:ascii="Times New Roman" w:hAnsi="Times New Roman" w:cs="Times New Roman"/>
        </w:rPr>
        <w:t xml:space="preserve">SAHS </w:t>
      </w:r>
      <w:r w:rsidR="001F6AC3" w:rsidRPr="0058074C">
        <w:rPr>
          <w:rFonts w:ascii="Times New Roman" w:hAnsi="Times New Roman" w:cs="Times New Roman"/>
        </w:rPr>
        <w:t>detection</w:t>
      </w:r>
      <w:r w:rsidR="002F0D8E" w:rsidRPr="0058074C">
        <w:rPr>
          <w:rFonts w:ascii="Times New Roman" w:hAnsi="Times New Roman" w:cs="Times New Roman"/>
        </w:rPr>
        <w:t>.</w:t>
      </w:r>
    </w:p>
    <w:p w14:paraId="0C2F8DE1" w14:textId="5E85364C" w:rsidR="00310DE6" w:rsidRPr="0058074C" w:rsidRDefault="002F0D8E" w:rsidP="00DD601F">
      <w:pPr>
        <w:rPr>
          <w:rFonts w:ascii="Times New Roman" w:hAnsi="Times New Roman" w:cs="Times New Roman"/>
          <w:highlight w:val="yellow"/>
        </w:rPr>
      </w:pPr>
      <w:r w:rsidRPr="0058074C">
        <w:rPr>
          <w:rFonts w:ascii="Times New Roman" w:hAnsi="Times New Roman" w:cs="Times New Roman"/>
        </w:rPr>
        <w:t xml:space="preserve">Compared with </w:t>
      </w:r>
      <w:r w:rsidR="00790E66" w:rsidRPr="0058074C">
        <w:rPr>
          <w:rFonts w:ascii="Times New Roman" w:hAnsi="Times New Roman" w:cs="Times New Roman"/>
        </w:rPr>
        <w:t xml:space="preserve">the results of </w:t>
      </w:r>
      <w:r w:rsidRPr="0058074C">
        <w:rPr>
          <w:rFonts w:ascii="Times New Roman" w:hAnsi="Times New Roman" w:cs="Times New Roman"/>
        </w:rPr>
        <w:t xml:space="preserve">other studies, </w:t>
      </w:r>
      <w:r w:rsidR="00A83EA6" w:rsidRPr="0058074C">
        <w:rPr>
          <w:rFonts w:ascii="Times New Roman" w:hAnsi="Times New Roman" w:cs="Times New Roman"/>
        </w:rPr>
        <w:t xml:space="preserve">our method </w:t>
      </w:r>
      <w:r w:rsidR="00790E66" w:rsidRPr="0058074C">
        <w:rPr>
          <w:rFonts w:ascii="Times New Roman" w:hAnsi="Times New Roman" w:cs="Times New Roman"/>
        </w:rPr>
        <w:t>exhibited</w:t>
      </w:r>
      <w:r w:rsidR="00A83EA6" w:rsidRPr="0058074C">
        <w:rPr>
          <w:rFonts w:ascii="Times New Roman" w:hAnsi="Times New Roman" w:cs="Times New Roman"/>
        </w:rPr>
        <w:t xml:space="preserve"> a good sensitivity but not very good specificity. </w:t>
      </w:r>
      <w:r w:rsidR="00790E66" w:rsidRPr="0058074C">
        <w:rPr>
          <w:rFonts w:ascii="Times New Roman" w:hAnsi="Times New Roman" w:cs="Times New Roman"/>
        </w:rPr>
        <w:t>We aim to improve the specificity in future work</w:t>
      </w:r>
      <w:r w:rsidR="00A83EA6" w:rsidRPr="0058074C">
        <w:rPr>
          <w:rFonts w:ascii="Times New Roman" w:hAnsi="Times New Roman" w:cs="Times New Roman"/>
        </w:rPr>
        <w:t xml:space="preserve">. More importantly, the model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not only predict the severity of SAHS but </w:t>
      </w:r>
      <w:r w:rsidR="00790E66" w:rsidRPr="0058074C">
        <w:rPr>
          <w:rFonts w:ascii="Times New Roman" w:hAnsi="Times New Roman" w:cs="Times New Roman"/>
        </w:rPr>
        <w:t xml:space="preserve">could </w:t>
      </w:r>
      <w:r w:rsidR="00A83EA6" w:rsidRPr="0058074C">
        <w:rPr>
          <w:rFonts w:ascii="Times New Roman" w:hAnsi="Times New Roman" w:cs="Times New Roman"/>
        </w:rPr>
        <w:t xml:space="preserve">also provide time information for each </w:t>
      </w:r>
      <w:r w:rsidR="003C5026" w:rsidRPr="0058074C">
        <w:rPr>
          <w:rFonts w:ascii="Times New Roman" w:hAnsi="Times New Roman" w:cs="Times New Roman"/>
        </w:rPr>
        <w:t>AH event</w:t>
      </w:r>
      <w:r w:rsidR="00A83EA6" w:rsidRPr="0058074C">
        <w:rPr>
          <w:rFonts w:ascii="Times New Roman" w:hAnsi="Times New Roman" w:cs="Times New Roman"/>
        </w:rPr>
        <w:t xml:space="preserve">. </w:t>
      </w:r>
      <w:r w:rsidR="00790E66" w:rsidRPr="0058074C">
        <w:rPr>
          <w:rFonts w:ascii="Times New Roman" w:hAnsi="Times New Roman" w:cs="Times New Roman"/>
        </w:rPr>
        <w:t>Furthermore,</w:t>
      </w:r>
      <w:r w:rsidR="00A83EA6" w:rsidRPr="0058074C">
        <w:rPr>
          <w:rFonts w:ascii="Times New Roman" w:hAnsi="Times New Roman" w:cs="Times New Roman"/>
        </w:rPr>
        <w:t xml:space="preserve"> compared with other methods such as convolutional neural networks, </w:t>
      </w:r>
      <w:r w:rsidR="00713877" w:rsidRPr="0058074C">
        <w:rPr>
          <w:rFonts w:ascii="Times New Roman" w:hAnsi="Times New Roman" w:cs="Times New Roman"/>
        </w:rPr>
        <w:t xml:space="preserve">a smaller number of hyperparameters and less computation </w:t>
      </w:r>
      <w:r w:rsidR="00790E66" w:rsidRPr="0058074C">
        <w:rPr>
          <w:rFonts w:ascii="Times New Roman" w:hAnsi="Times New Roman" w:cs="Times New Roman"/>
        </w:rPr>
        <w:t>were</w:t>
      </w:r>
      <w:r w:rsidR="00713877" w:rsidRPr="0058074C">
        <w:rPr>
          <w:rFonts w:ascii="Times New Roman" w:hAnsi="Times New Roman" w:cs="Times New Roman"/>
        </w:rPr>
        <w:t xml:space="preserve"> required </w:t>
      </w:r>
      <w:r w:rsidR="00790E66" w:rsidRPr="0058074C">
        <w:rPr>
          <w:rFonts w:ascii="Times New Roman" w:hAnsi="Times New Roman" w:cs="Times New Roman"/>
        </w:rPr>
        <w:t>by our</w:t>
      </w:r>
      <w:r w:rsidR="00713877" w:rsidRPr="0058074C">
        <w:rPr>
          <w:rFonts w:ascii="Times New Roman" w:hAnsi="Times New Roman" w:cs="Times New Roman"/>
        </w:rPr>
        <w:t xml:space="preserve"> random forest</w:t>
      </w:r>
      <w:r w:rsidR="00790E66" w:rsidRPr="0058074C">
        <w:rPr>
          <w:rFonts w:ascii="Times New Roman" w:hAnsi="Times New Roman" w:cs="Times New Roman"/>
        </w:rPr>
        <w:t>-based approach, and t</w:t>
      </w:r>
      <w:r w:rsidR="00713877" w:rsidRPr="0058074C">
        <w:rPr>
          <w:rFonts w:ascii="Times New Roman" w:hAnsi="Times New Roman" w:cs="Times New Roman"/>
        </w:rPr>
        <w:t>he CART trees</w:t>
      </w:r>
      <w:r w:rsidR="00790E66"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>provide</w:t>
      </w:r>
      <w:r w:rsidR="00790E66" w:rsidRPr="0058074C">
        <w:rPr>
          <w:rFonts w:ascii="Times New Roman" w:hAnsi="Times New Roman" w:cs="Times New Roman"/>
        </w:rPr>
        <w:t>d</w:t>
      </w:r>
      <w:r w:rsidR="00713877" w:rsidRPr="0058074C">
        <w:rPr>
          <w:rFonts w:ascii="Times New Roman" w:hAnsi="Times New Roman" w:cs="Times New Roman"/>
        </w:rPr>
        <w:t xml:space="preserve"> better interpretability </w:t>
      </w:r>
      <w:r w:rsidR="00790E66" w:rsidRPr="0058074C">
        <w:rPr>
          <w:rFonts w:ascii="Times New Roman" w:hAnsi="Times New Roman" w:cs="Times New Roman"/>
        </w:rPr>
        <w:t>for</w:t>
      </w:r>
      <w:r w:rsidR="00713877" w:rsidRPr="0058074C">
        <w:rPr>
          <w:rFonts w:ascii="Times New Roman" w:hAnsi="Times New Roman" w:cs="Times New Roman"/>
        </w:rPr>
        <w:t xml:space="preserve"> clinical detection.</w:t>
      </w:r>
    </w:p>
    <w:p w14:paraId="1762B85F" w14:textId="12D54E66" w:rsidR="00310DE6" w:rsidRPr="0058074C" w:rsidRDefault="00310DE6">
      <w:pPr>
        <w:rPr>
          <w:rFonts w:ascii="Times New Roman" w:hAnsi="Times New Roman" w:cs="Times New Roman"/>
        </w:rPr>
      </w:pPr>
    </w:p>
    <w:p w14:paraId="72074099" w14:textId="3D15A4D5" w:rsidR="001F6AC3" w:rsidRPr="0058074C" w:rsidRDefault="001F6AC3" w:rsidP="001F6AC3">
      <w:pPr>
        <w:pStyle w:val="a7"/>
        <w:keepNext/>
        <w:jc w:val="center"/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Table </w:t>
      </w:r>
      <w:r w:rsidR="009B6D6C" w:rsidRPr="0058074C">
        <w:rPr>
          <w:rFonts w:ascii="Times New Roman" w:hAnsi="Times New Roman" w:cs="Times New Roman"/>
        </w:rPr>
        <w:fldChar w:fldCharType="begin"/>
      </w:r>
      <w:r w:rsidR="009B6D6C" w:rsidRPr="0058074C">
        <w:rPr>
          <w:rFonts w:ascii="Times New Roman" w:hAnsi="Times New Roman" w:cs="Times New Roman"/>
        </w:rPr>
        <w:instrText xml:space="preserve"> SEQ Table \* ARABIC </w:instrText>
      </w:r>
      <w:r w:rsidR="009B6D6C" w:rsidRPr="0058074C">
        <w:rPr>
          <w:rFonts w:ascii="Times New Roman" w:hAnsi="Times New Roman" w:cs="Times New Roman"/>
        </w:rPr>
        <w:fldChar w:fldCharType="separate"/>
      </w:r>
      <w:r w:rsidR="001A4AB1" w:rsidRPr="0058074C">
        <w:rPr>
          <w:rFonts w:ascii="Times New Roman" w:hAnsi="Times New Roman" w:cs="Times New Roman"/>
        </w:rPr>
        <w:t>5</w:t>
      </w:r>
      <w:r w:rsidR="009B6D6C" w:rsidRPr="0058074C">
        <w:rPr>
          <w:rFonts w:ascii="Times New Roman" w:hAnsi="Times New Roman" w:cs="Times New Roman"/>
        </w:rPr>
        <w:fldChar w:fldCharType="end"/>
      </w:r>
      <w:r w:rsidRPr="0058074C">
        <w:rPr>
          <w:rFonts w:ascii="Times New Roman" w:hAnsi="Times New Roman" w:cs="Times New Roman"/>
        </w:rPr>
        <w:t>. Comparison with other studies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2294"/>
        <w:gridCol w:w="1367"/>
        <w:gridCol w:w="909"/>
        <w:gridCol w:w="839"/>
        <w:gridCol w:w="826"/>
        <w:gridCol w:w="812"/>
      </w:tblGrid>
      <w:tr w:rsidR="00310DE6" w:rsidRPr="00316B7B" w14:paraId="17C255D3" w14:textId="77777777" w:rsidTr="00D04E9A">
        <w:trPr>
          <w:trHeight w:val="28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8A5BA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Related work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FEAAF38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50CEF0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Signal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1F8DA1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AHI cutoff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189150F" w14:textId="265E7925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ACC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F9A370" w14:textId="115A49A6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SEN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FFC200" w14:textId="4FC82A8A" w:rsidR="00310DE6" w:rsidRPr="0058074C" w:rsidRDefault="002F0D8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SPE</w:t>
            </w:r>
            <w:r w:rsidR="007B37D3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A52AE"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(%)</w:t>
            </w:r>
          </w:p>
        </w:tc>
      </w:tr>
      <w:tr w:rsidR="00310DE6" w:rsidRPr="00316B7B" w14:paraId="0B8437E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4CBAD35" w14:textId="1AB57353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Choi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/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&lt;EndNote&gt;&lt;Cite&gt;&lt;Author&gt;Choi&lt;/Author&gt;&lt;Year&gt;2018&lt;/Year&gt;&lt;RecNum&gt;2&lt;/RecNum&gt;&lt;DisplayText&gt;[3]&lt;/DisplayText&gt;&lt;record&gt;&lt;rec-number&gt;2&lt;/rec-number&gt;&lt;foreign-keys&gt;&lt;key app="EN" db-id="5zp0rzevixdad7eps2dpfwx9vfwwaafzs5ts" timestamp="1541986951"&gt;2&lt;/key&gt;&lt;/foreign-keys&gt;&lt;ref-type name="Journal Article"&gt;17&lt;/ref-type&gt;&lt;contributors&gt;&lt;authors&gt;&lt;author&gt;Choi, Sang Ho&lt;/author&gt;&lt;author&gt;Yoon, Heenam&lt;/author&gt;&lt;author&gt;Kim, Hyun Seok&lt;/author&gt;&lt;author&gt;Kim, Han Byul&lt;/author&gt;&lt;author&gt;Kwon, Hyun Bin&lt;/author&gt;&lt;author&gt;Oh, Sung Min&lt;/author&gt;&lt;author&gt;Lee, Yu Jin&lt;/author&gt;&lt;author&gt;Park, Kwang Suk&lt;/author&gt;&lt;/authors&gt;&lt;/contributors&gt;&lt;titles&gt;&lt;title&gt;Real-time apnea-hypopnea event detection during sleep by convolutional neural networks&lt;/title&gt;&lt;secondary-title&gt;Computers in Biology and Medicine&lt;/secondary-title&gt;&lt;/titles&gt;&lt;periodical&gt;&lt;full-title&gt;Computers in Biology and Medicine&lt;/full-title&gt;&lt;/periodical&gt;&lt;pages&gt;123-131&lt;/pages&gt;&lt;volume&gt;100&lt;/volume&gt;&lt;keywords&gt;&lt;keyword&gt;Apnea-hypopnea event detection&lt;/keyword&gt;&lt;keyword&gt;Convolutional neural networks&lt;/keyword&gt;&lt;keyword&gt;Real-time monitoring&lt;/keyword&gt;&lt;keyword&gt;Sleep apnea and hypopnea syndrome diagnosis&lt;/keyword&gt;&lt;keyword&gt;Nasal pressure signal&lt;/keyword&gt;&lt;/keywords&gt;&lt;dates&gt;&lt;year&gt;2018&lt;/year&gt;&lt;pub-dates&gt;&lt;date&gt;2018/09/01/&lt;/date&gt;&lt;/pub-dates&gt;&lt;/dates&gt;&lt;isbn&gt;0010-4825&lt;/isbn&gt;&lt;urls&gt;&lt;related-urls&gt;&lt;url&gt;http://www.sciencedirect.com/science/article/pii/S0010482518301768&lt;/url&gt;&lt;/related-urls&gt;&lt;/urls&gt;&lt;electronic-resource-num&gt;https://doi.org/10.1016/j.compbiomed.2018.06.028&lt;/electronic-resource-num&gt;&lt;/record&gt;&lt;/Cite&gt;&lt;/EndNote&gt;</w:instrTex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[3]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4C0991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Convolutional neural networks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BBD7166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pressure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44DCB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92243" w14:textId="2C269C2E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430D" w14:textId="60424E0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3FA" w14:textId="6AB7462A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84.6</w:t>
            </w:r>
          </w:p>
        </w:tc>
      </w:tr>
      <w:tr w:rsidR="00310DE6" w:rsidRPr="00316B7B" w14:paraId="434678FE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6A60BFA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CA6433D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16E4A8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44C6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4612F" w14:textId="140BB63E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92.3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084A" w14:textId="205B1B1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98.1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7CBE8" w14:textId="622B7F3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</w:tr>
      <w:tr w:rsidR="00310DE6" w:rsidRPr="00316B7B" w14:paraId="2063F88A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19C8FD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6E466C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1EBED0A3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56CED0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8D3FC" w14:textId="39BC9230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3CE5" w14:textId="1241052C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1E892" w14:textId="63701245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96.2</w:t>
            </w:r>
          </w:p>
        </w:tc>
      </w:tr>
      <w:tr w:rsidR="00310DE6" w:rsidRPr="00316B7B" w14:paraId="4FD48BC3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8118BAA" w14:textId="568DA401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Gonzalo et al.</w:t>
            </w:r>
            <w:r w:rsidR="00CC300F" w:rsidRPr="00316B7B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begin">
                <w:fldData xml:space="preserve">PEVuZE5vdGU+PENpdGU+PEF1dGhvcj5HdXRpZXJyZXotVG9iYWw8L0F1dGhvcj48WWVhcj4yMDE2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</w:fldData>
              </w:fldCha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instrText xml:space="preserve"> ADDIN EN.CITE.DATA </w:instrText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="00B02965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separate"/>
            </w:r>
            <w:r w:rsidR="00B02965">
              <w:rPr>
                <w:rFonts w:ascii="Times New Roman" w:eastAsia="等线" w:hAnsi="Times New Roman" w:cs="Times New Roman"/>
                <w:noProof/>
                <w:color w:val="000000"/>
                <w:kern w:val="0"/>
                <w:sz w:val="22"/>
              </w:rPr>
              <w:t>[4]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fldChar w:fldCharType="end"/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27C449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AdaBoost-Linear discriminant analysis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64A201F4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DAE3" w14:textId="77777777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709DC" w14:textId="5D79BE20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86.5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21D21" w14:textId="227FC26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45D85" w14:textId="1A515E55" w:rsidR="00310DE6" w:rsidRPr="0058074C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80.0</w:t>
            </w:r>
          </w:p>
        </w:tc>
      </w:tr>
      <w:tr w:rsidR="00310DE6" w:rsidRPr="00316B7B" w14:paraId="4E8800E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28028684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3EF4528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3CC2C9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0955C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CE5C5" w14:textId="3E9C9ADA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81.0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AA2E" w14:textId="18ED6AF9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85.9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88AF7" w14:textId="672D9AC3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72.9</w:t>
            </w:r>
          </w:p>
        </w:tc>
      </w:tr>
      <w:tr w:rsidR="00310DE6" w:rsidRPr="00316B7B" w14:paraId="4F7FD79B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52981362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2F2C728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5732ED1A" w14:textId="77777777" w:rsidR="00310DE6" w:rsidRPr="00806AFD" w:rsidRDefault="00310DE6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BED789" w14:textId="77777777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7B7C" w14:textId="5B970F8B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82.5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112049" w14:textId="4D3C2621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74.2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05B00" w14:textId="178FA9A4" w:rsidR="00310DE6" w:rsidRPr="00806AFD" w:rsidRDefault="009A2410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90.6</w:t>
            </w:r>
          </w:p>
        </w:tc>
      </w:tr>
      <w:tr w:rsidR="00E26F1E" w:rsidRPr="00316B7B" w14:paraId="57152CCB" w14:textId="77777777" w:rsidTr="00EE4152">
        <w:trPr>
          <w:trHeight w:val="285"/>
          <w:jc w:val="center"/>
        </w:trPr>
        <w:tc>
          <w:tcPr>
            <w:tcW w:w="0" w:type="auto"/>
            <w:vMerge w:val="restart"/>
            <w:vAlign w:val="center"/>
          </w:tcPr>
          <w:p w14:paraId="2FF43E5C" w14:textId="7025DE0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Our study</w:t>
            </w:r>
          </w:p>
        </w:tc>
        <w:tc>
          <w:tcPr>
            <w:tcW w:w="0" w:type="auto"/>
            <w:vMerge w:val="restart"/>
            <w:vAlign w:val="center"/>
          </w:tcPr>
          <w:p w14:paraId="4809200B" w14:textId="152077C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Cascade of random forests</w:t>
            </w:r>
          </w:p>
        </w:tc>
        <w:tc>
          <w:tcPr>
            <w:tcW w:w="0" w:type="auto"/>
            <w:vMerge w:val="restart"/>
            <w:vAlign w:val="center"/>
          </w:tcPr>
          <w:p w14:paraId="211F30EC" w14:textId="199F732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Nasal flow and SpO</w:t>
            </w: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A488EE" w14:textId="15111D39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D8F7" w14:textId="7D6BB065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17904" w14:textId="275B1F42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C368B" w14:textId="6DCAF786" w:rsidR="00E26F1E" w:rsidRPr="0058074C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58074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</w:tr>
      <w:tr w:rsidR="00E26F1E" w:rsidRPr="00316B7B" w14:paraId="2EF59B23" w14:textId="77777777" w:rsidTr="00EE4152">
        <w:trPr>
          <w:trHeight w:val="285"/>
          <w:jc w:val="center"/>
        </w:trPr>
        <w:tc>
          <w:tcPr>
            <w:tcW w:w="0" w:type="auto"/>
            <w:vMerge/>
            <w:vAlign w:val="center"/>
          </w:tcPr>
          <w:p w14:paraId="0202C68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3F85DE23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vAlign w:val="center"/>
          </w:tcPr>
          <w:p w14:paraId="0DA7C30E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2AE80" w14:textId="1F4D49A9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D4A1B" w14:textId="1E86B3A3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93.3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0ACF9" w14:textId="30A633A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8AB05" w14:textId="73196E47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83.3</w:t>
            </w:r>
          </w:p>
        </w:tc>
      </w:tr>
      <w:tr w:rsidR="00E26F1E" w:rsidRPr="00316B7B" w14:paraId="0E26B7B9" w14:textId="77777777" w:rsidTr="00D04E9A">
        <w:trPr>
          <w:trHeight w:val="28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601C2E0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C9E134C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571145" w14:textId="77777777" w:rsidR="00E26F1E" w:rsidRPr="00806AFD" w:rsidRDefault="00E26F1E" w:rsidP="00E26F1E">
            <w:pPr>
              <w:widowControl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23E4290" w14:textId="7E62F35E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8C2E29" w14:textId="31A8925B" w:rsidR="00E26F1E" w:rsidRPr="00806AFD" w:rsidRDefault="00E26F1E" w:rsidP="00EE415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86.7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D395F2" w14:textId="2B036A94" w:rsidR="00E26F1E" w:rsidRPr="00806AFD" w:rsidRDefault="00E26F1E" w:rsidP="00EE4152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806AFD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D2C0E20" w14:textId="3D1C681D" w:rsidR="00E26F1E" w:rsidRPr="00806AFD" w:rsidRDefault="00E26F1E" w:rsidP="006942C7">
            <w:pPr>
              <w:jc w:val="center"/>
              <w:rPr>
                <w:rFonts w:ascii="Times New Roman" w:hAnsi="Times New Roman" w:cs="Times New Roman"/>
              </w:rPr>
            </w:pPr>
            <w:r w:rsidRPr="00806AFD">
              <w:rPr>
                <w:rFonts w:ascii="Times New Roman" w:hAnsi="Times New Roman" w:cs="Times New Roman"/>
              </w:rPr>
              <w:t>80.0</w:t>
            </w:r>
          </w:p>
        </w:tc>
      </w:tr>
    </w:tbl>
    <w:p w14:paraId="767F2F85" w14:textId="1061BA94" w:rsidR="00310DE6" w:rsidRDefault="001C1502">
      <w:pPr>
        <w:rPr>
          <w:rFonts w:ascii="Times New Roman" w:hAnsi="Times New Roman" w:cs="Times New Roman"/>
        </w:rPr>
      </w:pPr>
      <w:r w:rsidRPr="004F43B0">
        <w:rPr>
          <w:rFonts w:ascii="Times New Roman" w:hAnsi="Times New Roman" w:cs="Times New Roman"/>
          <w:i/>
        </w:rPr>
        <w:t>ACC</w:t>
      </w:r>
      <w:r>
        <w:rPr>
          <w:rFonts w:ascii="Times New Roman" w:hAnsi="Times New Roman" w:cs="Times New Roman"/>
        </w:rPr>
        <w:t xml:space="preserve"> accuracy, </w:t>
      </w:r>
      <w:r w:rsidRPr="004F43B0">
        <w:rPr>
          <w:rFonts w:ascii="Times New Roman" w:hAnsi="Times New Roman" w:cs="Times New Roman"/>
          <w:i/>
        </w:rPr>
        <w:t>SEN</w:t>
      </w:r>
      <w:r>
        <w:rPr>
          <w:rFonts w:ascii="Times New Roman" w:hAnsi="Times New Roman" w:cs="Times New Roman"/>
        </w:rPr>
        <w:t xml:space="preserve"> sensitivity, </w:t>
      </w:r>
      <w:r w:rsidRPr="004F43B0">
        <w:rPr>
          <w:rFonts w:ascii="Times New Roman" w:hAnsi="Times New Roman" w:cs="Times New Roman"/>
          <w:i/>
        </w:rPr>
        <w:t>SPE</w:t>
      </w:r>
      <w:r>
        <w:rPr>
          <w:rFonts w:ascii="Times New Roman" w:hAnsi="Times New Roman" w:cs="Times New Roman"/>
        </w:rPr>
        <w:t xml:space="preserve"> specificity</w:t>
      </w:r>
    </w:p>
    <w:p w14:paraId="103F7172" w14:textId="77777777" w:rsidR="001C1502" w:rsidRPr="0058074C" w:rsidRDefault="001C1502">
      <w:pPr>
        <w:rPr>
          <w:rFonts w:ascii="Times New Roman" w:hAnsi="Times New Roman" w:cs="Times New Roman"/>
        </w:rPr>
      </w:pPr>
    </w:p>
    <w:p w14:paraId="084EF5D5" w14:textId="44C3DE5A" w:rsidR="00310DE6" w:rsidRPr="0058074C" w:rsidRDefault="00125E83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However, there were some </w:t>
      </w:r>
      <w:r w:rsidR="00713877" w:rsidRPr="0058074C">
        <w:rPr>
          <w:rFonts w:ascii="Times New Roman" w:hAnsi="Times New Roman" w:cs="Times New Roman"/>
        </w:rPr>
        <w:t xml:space="preserve">limitations </w:t>
      </w:r>
      <w:r w:rsidRPr="0058074C">
        <w:rPr>
          <w:rFonts w:ascii="Times New Roman" w:hAnsi="Times New Roman" w:cs="Times New Roman"/>
        </w:rPr>
        <w:t>to this study</w:t>
      </w:r>
      <w:r w:rsidR="00713877" w:rsidRPr="0058074C">
        <w:rPr>
          <w:rFonts w:ascii="Times New Roman" w:hAnsi="Times New Roman" w:cs="Times New Roman"/>
        </w:rPr>
        <w:t xml:space="preserve">. First, we </w:t>
      </w:r>
      <w:r w:rsidRPr="0058074C">
        <w:rPr>
          <w:rFonts w:ascii="Times New Roman" w:hAnsi="Times New Roman" w:cs="Times New Roman"/>
        </w:rPr>
        <w:t>did not</w:t>
      </w:r>
      <w:r w:rsidR="00713877" w:rsidRPr="0058074C">
        <w:rPr>
          <w:rFonts w:ascii="Times New Roman" w:hAnsi="Times New Roman" w:cs="Times New Roman"/>
        </w:rPr>
        <w:t xml:space="preserve"> further classif</w:t>
      </w:r>
      <w:r w:rsidRPr="0058074C">
        <w:rPr>
          <w:rFonts w:ascii="Times New Roman" w:hAnsi="Times New Roman" w:cs="Times New Roman"/>
        </w:rPr>
        <w:t>y</w:t>
      </w:r>
      <w:r w:rsidR="00713877" w:rsidRPr="0058074C">
        <w:rPr>
          <w:rFonts w:ascii="Times New Roman" w:hAnsi="Times New Roman" w:cs="Times New Roman"/>
        </w:rPr>
        <w:t xml:space="preserve"> </w:t>
      </w:r>
      <w:r w:rsidR="003C5026" w:rsidRPr="0058074C">
        <w:rPr>
          <w:rFonts w:ascii="Times New Roman" w:hAnsi="Times New Roman" w:cs="Times New Roman"/>
        </w:rPr>
        <w:t>AH events</w:t>
      </w:r>
      <w:r w:rsidR="00713877" w:rsidRPr="0058074C">
        <w:rPr>
          <w:rFonts w:ascii="Times New Roman" w:hAnsi="Times New Roman" w:cs="Times New Roman"/>
        </w:rPr>
        <w:t xml:space="preserve"> into apnea events and hypopnea events. </w:t>
      </w:r>
      <w:r w:rsidRPr="0058074C">
        <w:rPr>
          <w:rFonts w:ascii="Times New Roman" w:hAnsi="Times New Roman" w:cs="Times New Roman"/>
        </w:rPr>
        <w:t>Second</w:t>
      </w:r>
      <w:r w:rsidR="00713877" w:rsidRPr="0058074C">
        <w:rPr>
          <w:rFonts w:ascii="Times New Roman" w:hAnsi="Times New Roman" w:cs="Times New Roman"/>
        </w:rPr>
        <w:t xml:space="preserve">, the model </w:t>
      </w:r>
      <w:r w:rsidRPr="0058074C">
        <w:rPr>
          <w:rFonts w:ascii="Times New Roman" w:hAnsi="Times New Roman" w:cs="Times New Roman"/>
        </w:rPr>
        <w:t>was</w:t>
      </w:r>
      <w:r w:rsidR="00713877" w:rsidRPr="0058074C">
        <w:rPr>
          <w:rFonts w:ascii="Times New Roman" w:hAnsi="Times New Roman" w:cs="Times New Roman"/>
        </w:rPr>
        <w:t xml:space="preserve"> not</w:t>
      </w:r>
      <w:r w:rsidRPr="0058074C">
        <w:rPr>
          <w:rFonts w:ascii="Times New Roman" w:hAnsi="Times New Roman" w:cs="Times New Roman"/>
        </w:rPr>
        <w:t xml:space="preserve"> </w:t>
      </w:r>
      <w:r w:rsidR="00713877" w:rsidRPr="0058074C">
        <w:rPr>
          <w:rFonts w:ascii="Times New Roman" w:hAnsi="Times New Roman" w:cs="Times New Roman"/>
        </w:rPr>
        <w:t xml:space="preserve">tested in an online environment. We hope to confirm the usability of our method </w:t>
      </w:r>
      <w:r w:rsidR="00412489" w:rsidRPr="0058074C">
        <w:rPr>
          <w:rFonts w:ascii="Times New Roman" w:hAnsi="Times New Roman" w:cs="Times New Roman"/>
        </w:rPr>
        <w:t xml:space="preserve">online in </w:t>
      </w:r>
      <w:r w:rsidR="00713877" w:rsidRPr="0058074C">
        <w:rPr>
          <w:rFonts w:ascii="Times New Roman" w:hAnsi="Times New Roman" w:cs="Times New Roman"/>
        </w:rPr>
        <w:t xml:space="preserve">the future. </w:t>
      </w:r>
    </w:p>
    <w:p w14:paraId="5839B13D" w14:textId="77777777" w:rsidR="00310DE6" w:rsidRPr="0058074C" w:rsidRDefault="00310DE6">
      <w:pPr>
        <w:rPr>
          <w:rFonts w:ascii="Times New Roman" w:hAnsi="Times New Roman" w:cs="Times New Roman"/>
        </w:rPr>
      </w:pPr>
    </w:p>
    <w:p w14:paraId="3851483A" w14:textId="576B2475" w:rsidR="00310DE6" w:rsidRPr="0058074C" w:rsidRDefault="00713877">
      <w:pPr>
        <w:rPr>
          <w:rFonts w:ascii="Times New Roman" w:hAnsi="Times New Roman" w:cs="Times New Roman"/>
          <w:b/>
        </w:rPr>
      </w:pPr>
      <w:r w:rsidRPr="007279E3">
        <w:rPr>
          <w:rFonts w:ascii="Times New Roman" w:hAnsi="Times New Roman" w:cs="Times New Roman"/>
          <w:b/>
          <w:sz w:val="22"/>
        </w:rPr>
        <w:t>Conclusion</w:t>
      </w:r>
    </w:p>
    <w:p w14:paraId="214CB576" w14:textId="711F387E" w:rsidR="00310DE6" w:rsidRPr="0058074C" w:rsidRDefault="00713877">
      <w:pPr>
        <w:rPr>
          <w:rFonts w:ascii="Times New Roman" w:hAnsi="Times New Roman" w:cs="Times New Roman"/>
        </w:rPr>
      </w:pPr>
      <w:r w:rsidRPr="0058074C">
        <w:rPr>
          <w:rFonts w:ascii="Times New Roman" w:hAnsi="Times New Roman" w:cs="Times New Roman"/>
        </w:rPr>
        <w:t xml:space="preserve">The purpose of this study </w:t>
      </w:r>
      <w:r w:rsidR="00EC1173" w:rsidRPr="0058074C">
        <w:rPr>
          <w:rFonts w:ascii="Times New Roman" w:hAnsi="Times New Roman" w:cs="Times New Roman"/>
        </w:rPr>
        <w:t>was</w:t>
      </w:r>
      <w:r w:rsidRPr="0058074C">
        <w:rPr>
          <w:rFonts w:ascii="Times New Roman" w:hAnsi="Times New Roman" w:cs="Times New Roman"/>
        </w:rPr>
        <w:t xml:space="preserve"> to propose a model for real-time detection of SAHS. Based on the morphological features of NF and SpO</w:t>
      </w:r>
      <w:r w:rsidRPr="0058074C">
        <w:rPr>
          <w:rFonts w:ascii="Times New Roman" w:hAnsi="Times New Roman" w:cs="Times New Roman"/>
          <w:vertAlign w:val="subscript"/>
        </w:rPr>
        <w:t>2</w:t>
      </w:r>
      <w:r w:rsidRPr="0058074C">
        <w:rPr>
          <w:rFonts w:ascii="Times New Roman" w:hAnsi="Times New Roman" w:cs="Times New Roman"/>
        </w:rPr>
        <w:t xml:space="preserve">, the cascade of </w:t>
      </w:r>
      <w:r w:rsidR="009B0185" w:rsidRPr="0058074C">
        <w:rPr>
          <w:rFonts w:ascii="Times New Roman" w:hAnsi="Times New Roman" w:cs="Times New Roman"/>
        </w:rPr>
        <w:t xml:space="preserve">a </w:t>
      </w:r>
      <w:r w:rsidRPr="0058074C">
        <w:rPr>
          <w:rFonts w:ascii="Times New Roman" w:hAnsi="Times New Roman" w:cs="Times New Roman"/>
        </w:rPr>
        <w:t>60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>s detector and 10</w:t>
      </w:r>
      <w:r w:rsidR="009B0185" w:rsidRPr="0058074C">
        <w:rPr>
          <w:rFonts w:ascii="Times New Roman" w:hAnsi="Times New Roman" w:cs="Times New Roman"/>
        </w:rPr>
        <w:t xml:space="preserve"> </w:t>
      </w:r>
      <w:r w:rsidRPr="0058074C">
        <w:rPr>
          <w:rFonts w:ascii="Times New Roman" w:hAnsi="Times New Roman" w:cs="Times New Roman"/>
        </w:rPr>
        <w:t xml:space="preserve">s detector </w:t>
      </w:r>
      <w:r w:rsidR="009B0185" w:rsidRPr="0058074C">
        <w:rPr>
          <w:rFonts w:ascii="Times New Roman" w:hAnsi="Times New Roman" w:cs="Times New Roman"/>
        </w:rPr>
        <w:t>could</w:t>
      </w:r>
      <w:r w:rsidRPr="0058074C">
        <w:rPr>
          <w:rFonts w:ascii="Times New Roman" w:hAnsi="Times New Roman" w:cs="Times New Roman"/>
        </w:rPr>
        <w:t xml:space="preserve"> not only predict AHI and SAHS severity, but </w:t>
      </w:r>
      <w:r w:rsidR="009B0185" w:rsidRPr="0058074C">
        <w:rPr>
          <w:rFonts w:ascii="Times New Roman" w:hAnsi="Times New Roman" w:cs="Times New Roman"/>
        </w:rPr>
        <w:t xml:space="preserve">could </w:t>
      </w:r>
      <w:r w:rsidR="00645393" w:rsidRPr="0058074C">
        <w:rPr>
          <w:rFonts w:ascii="Times New Roman" w:hAnsi="Times New Roman" w:cs="Times New Roman"/>
        </w:rPr>
        <w:t>also provide</w:t>
      </w:r>
      <w:r w:rsidRPr="0058074C">
        <w:rPr>
          <w:rFonts w:ascii="Times New Roman" w:hAnsi="Times New Roman" w:cs="Times New Roman"/>
        </w:rPr>
        <w:t xml:space="preserve"> time </w:t>
      </w:r>
      <w:r w:rsidR="009B0185" w:rsidRPr="0058074C">
        <w:rPr>
          <w:rFonts w:ascii="Times New Roman" w:hAnsi="Times New Roman" w:cs="Times New Roman"/>
        </w:rPr>
        <w:t>i</w:t>
      </w:r>
      <w:r w:rsidRPr="0058074C">
        <w:rPr>
          <w:rFonts w:ascii="Times New Roman" w:hAnsi="Times New Roman" w:cs="Times New Roman"/>
        </w:rPr>
        <w:t xml:space="preserve">nformation </w:t>
      </w:r>
      <w:r w:rsidR="009B0185" w:rsidRPr="0058074C">
        <w:rPr>
          <w:rFonts w:ascii="Times New Roman" w:hAnsi="Times New Roman" w:cs="Times New Roman"/>
        </w:rPr>
        <w:t>for</w:t>
      </w:r>
      <w:r w:rsidRPr="0058074C">
        <w:rPr>
          <w:rFonts w:ascii="Times New Roman" w:hAnsi="Times New Roman" w:cs="Times New Roman"/>
        </w:rPr>
        <w:t xml:space="preserve"> each </w:t>
      </w:r>
      <w:r w:rsidR="003C5026" w:rsidRPr="0058074C">
        <w:rPr>
          <w:rFonts w:ascii="Times New Roman" w:hAnsi="Times New Roman" w:cs="Times New Roman"/>
        </w:rPr>
        <w:t>AH event</w:t>
      </w:r>
      <w:r w:rsidRPr="0058074C">
        <w:rPr>
          <w:rFonts w:ascii="Times New Roman" w:hAnsi="Times New Roman" w:cs="Times New Roman"/>
        </w:rPr>
        <w:t xml:space="preserve">. Compared </w:t>
      </w:r>
      <w:r w:rsidR="00600485" w:rsidRPr="0058074C">
        <w:rPr>
          <w:rFonts w:ascii="Times New Roman" w:hAnsi="Times New Roman" w:cs="Times New Roman"/>
        </w:rPr>
        <w:t>with previous research, the cascading detection model based on random forest</w:t>
      </w:r>
      <w:r w:rsidR="009B0185" w:rsidRPr="0058074C">
        <w:rPr>
          <w:rFonts w:ascii="Times New Roman" w:hAnsi="Times New Roman" w:cs="Times New Roman"/>
        </w:rPr>
        <w:t>s provides</w:t>
      </w:r>
      <w:r w:rsidR="00600485" w:rsidRPr="0058074C">
        <w:rPr>
          <w:rFonts w:ascii="Times New Roman" w:hAnsi="Times New Roman" w:cs="Times New Roman"/>
        </w:rPr>
        <w:t xml:space="preserve"> better interpretation </w:t>
      </w:r>
      <w:r w:rsidR="009B0185" w:rsidRPr="0058074C">
        <w:rPr>
          <w:rFonts w:ascii="Times New Roman" w:hAnsi="Times New Roman" w:cs="Times New Roman"/>
        </w:rPr>
        <w:t>with reduced</w:t>
      </w:r>
      <w:r w:rsidR="00600485" w:rsidRPr="0058074C">
        <w:rPr>
          <w:rFonts w:ascii="Times New Roman" w:hAnsi="Times New Roman" w:cs="Times New Roman"/>
        </w:rPr>
        <w:t xml:space="preserve"> computational complexity. Therefore</w:t>
      </w:r>
      <w:r w:rsidR="0039059F" w:rsidRPr="0058074C">
        <w:rPr>
          <w:rFonts w:ascii="Times New Roman" w:hAnsi="Times New Roman" w:cs="Times New Roman"/>
        </w:rPr>
        <w:t>,</w:t>
      </w:r>
      <w:r w:rsidR="00600485" w:rsidRPr="0058074C">
        <w:rPr>
          <w:rFonts w:ascii="Times New Roman" w:hAnsi="Times New Roman" w:cs="Times New Roman"/>
        </w:rPr>
        <w:t xml:space="preserve"> it is expected to be an </w:t>
      </w:r>
      <w:r w:rsidR="00600485" w:rsidRPr="0058074C">
        <w:rPr>
          <w:rFonts w:ascii="Times New Roman" w:hAnsi="Times New Roman" w:cs="Times New Roman"/>
        </w:rPr>
        <w:lastRenderedPageBreak/>
        <w:t>effective too</w:t>
      </w:r>
      <w:r w:rsidR="003E2D27" w:rsidRPr="0058074C">
        <w:rPr>
          <w:rFonts w:ascii="Times New Roman" w:hAnsi="Times New Roman" w:cs="Times New Roman"/>
        </w:rPr>
        <w:t>l</w:t>
      </w:r>
      <w:r w:rsidR="00600485" w:rsidRPr="0058074C">
        <w:rPr>
          <w:rFonts w:ascii="Times New Roman" w:hAnsi="Times New Roman" w:cs="Times New Roman"/>
        </w:rPr>
        <w:t xml:space="preserve"> for SAHS diagnosis.</w:t>
      </w:r>
      <w:commentRangeStart w:id="44"/>
    </w:p>
    <w:commentRangeEnd w:id="44"/>
    <w:p w14:paraId="02C6338C" w14:textId="556CE8D9" w:rsidR="00FD04EC" w:rsidRDefault="0070384E">
      <w:pPr>
        <w:rPr>
          <w:rFonts w:ascii="Times New Roman" w:hAnsi="Times New Roman" w:cs="Times New Roman"/>
          <w:sz w:val="22"/>
        </w:rPr>
      </w:pPr>
      <w:r>
        <w:rPr>
          <w:rStyle w:val="af"/>
        </w:rPr>
        <w:commentReference w:id="44"/>
      </w:r>
    </w:p>
    <w:p w14:paraId="4E2DA180" w14:textId="22CEA1D4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ompliance with ethical standards</w:t>
      </w:r>
    </w:p>
    <w:p w14:paraId="6C23048D" w14:textId="0B841E53" w:rsidR="007279E3" w:rsidRDefault="007279E3">
      <w:pPr>
        <w:rPr>
          <w:rFonts w:ascii="Times New Roman" w:hAnsi="Times New Roman" w:cs="Times New Roman"/>
          <w:sz w:val="22"/>
        </w:rPr>
      </w:pPr>
      <w:r w:rsidRPr="007279E3">
        <w:rPr>
          <w:rFonts w:ascii="Times New Roman" w:hAnsi="Times New Roman" w:cs="Times New Roman" w:hint="eastAsia"/>
        </w:rPr>
        <w:t>F</w:t>
      </w:r>
      <w:r w:rsidRPr="007279E3">
        <w:rPr>
          <w:rFonts w:ascii="Times New Roman" w:hAnsi="Times New Roman" w:cs="Times New Roman"/>
        </w:rPr>
        <w:t>ormal consent was not required for this study, as the data had already been de-identified.</w:t>
      </w:r>
    </w:p>
    <w:p w14:paraId="668C073A" w14:textId="0743F824" w:rsidR="007279E3" w:rsidRDefault="007279E3">
      <w:pPr>
        <w:rPr>
          <w:rFonts w:ascii="Times New Roman" w:hAnsi="Times New Roman" w:cs="Times New Roman"/>
          <w:sz w:val="22"/>
        </w:rPr>
      </w:pPr>
    </w:p>
    <w:p w14:paraId="55934276" w14:textId="526CCAE9" w:rsidR="007279E3" w:rsidRPr="007279E3" w:rsidRDefault="007279E3">
      <w:pPr>
        <w:rPr>
          <w:rFonts w:ascii="Times New Roman" w:hAnsi="Times New Roman" w:cs="Times New Roman"/>
          <w:b/>
          <w:sz w:val="22"/>
        </w:rPr>
      </w:pPr>
      <w:r w:rsidRPr="007279E3">
        <w:rPr>
          <w:rFonts w:ascii="Times New Roman" w:hAnsi="Times New Roman" w:cs="Times New Roman" w:hint="eastAsia"/>
          <w:b/>
          <w:sz w:val="22"/>
        </w:rPr>
        <w:t>C</w:t>
      </w:r>
      <w:r w:rsidRPr="007279E3">
        <w:rPr>
          <w:rFonts w:ascii="Times New Roman" w:hAnsi="Times New Roman" w:cs="Times New Roman"/>
          <w:b/>
          <w:sz w:val="22"/>
        </w:rPr>
        <w:t>onflict of interest</w:t>
      </w:r>
    </w:p>
    <w:p w14:paraId="32B1291B" w14:textId="5F4F08BC" w:rsidR="007279E3" w:rsidRPr="007279E3" w:rsidRDefault="007279E3">
      <w:pPr>
        <w:rPr>
          <w:rFonts w:ascii="Times New Roman" w:hAnsi="Times New Roman" w:cs="Times New Roman" w:hint="eastAsia"/>
        </w:rPr>
      </w:pPr>
      <w:r w:rsidRPr="007279E3">
        <w:rPr>
          <w:rFonts w:ascii="Times New Roman" w:hAnsi="Times New Roman" w:cs="Times New Roman" w:hint="eastAsia"/>
        </w:rPr>
        <w:t>T</w:t>
      </w:r>
      <w:r w:rsidRPr="007279E3">
        <w:rPr>
          <w:rFonts w:ascii="Times New Roman" w:hAnsi="Times New Roman" w:cs="Times New Roman"/>
        </w:rPr>
        <w:t>he authors declare that they have no conflict of interest</w:t>
      </w:r>
      <w:r>
        <w:rPr>
          <w:rFonts w:ascii="Times New Roman" w:hAnsi="Times New Roman" w:cs="Times New Roman"/>
        </w:rPr>
        <w:t>.</w:t>
      </w:r>
    </w:p>
    <w:p w14:paraId="40A9F9F8" w14:textId="77777777" w:rsidR="00B02965" w:rsidRDefault="00B02965">
      <w:pPr>
        <w:rPr>
          <w:rFonts w:ascii="Times New Roman" w:hAnsi="Times New Roman" w:cs="Times New Roman"/>
        </w:rPr>
      </w:pPr>
    </w:p>
    <w:p w14:paraId="6F45BAF4" w14:textId="14049C6D" w:rsidR="0009479D" w:rsidRDefault="0009479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F1C9FB" w14:textId="41333A59" w:rsidR="00B02965" w:rsidRPr="003D68BA" w:rsidRDefault="0009479D">
      <w:pPr>
        <w:rPr>
          <w:rFonts w:ascii="Times New Roman" w:hAnsi="Times New Roman" w:cs="Times New Roman"/>
          <w:b/>
          <w:sz w:val="22"/>
        </w:rPr>
      </w:pPr>
      <w:r w:rsidRPr="003D68BA">
        <w:rPr>
          <w:rFonts w:ascii="Times New Roman" w:hAnsi="Times New Roman" w:cs="Times New Roman" w:hint="eastAsia"/>
          <w:b/>
          <w:sz w:val="22"/>
        </w:rPr>
        <w:lastRenderedPageBreak/>
        <w:t>R</w:t>
      </w:r>
      <w:r w:rsidRPr="003D68BA">
        <w:rPr>
          <w:rFonts w:ascii="Times New Roman" w:hAnsi="Times New Roman" w:cs="Times New Roman"/>
          <w:b/>
          <w:sz w:val="22"/>
        </w:rPr>
        <w:t>eferences</w:t>
      </w:r>
    </w:p>
    <w:p w14:paraId="65523D26" w14:textId="77777777" w:rsidR="0009479D" w:rsidRPr="0009479D" w:rsidRDefault="0009479D">
      <w:pPr>
        <w:rPr>
          <w:rFonts w:ascii="Times New Roman" w:hAnsi="Times New Roman" w:cs="Times New Roman"/>
          <w:szCs w:val="21"/>
        </w:rPr>
      </w:pPr>
    </w:p>
    <w:p w14:paraId="1888B39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09479D">
        <w:rPr>
          <w:rFonts w:ascii="Times New Roman" w:hAnsi="Times New Roman" w:cs="Times New Roman"/>
          <w:sz w:val="21"/>
          <w:szCs w:val="21"/>
        </w:rPr>
        <w:fldChar w:fldCharType="begin"/>
      </w:r>
      <w:r w:rsidRPr="003D68BA">
        <w:rPr>
          <w:rFonts w:ascii="Times New Roman" w:hAnsi="Times New Roman" w:cs="Times New Roman"/>
          <w:sz w:val="21"/>
          <w:szCs w:val="21"/>
        </w:rPr>
        <w:instrText xml:space="preserve"> ADDIN EN.REFLIST </w:instrText>
      </w:r>
      <w:r w:rsidRPr="0009479D">
        <w:rPr>
          <w:rFonts w:ascii="Times New Roman" w:hAnsi="Times New Roman" w:cs="Times New Roman"/>
          <w:sz w:val="21"/>
          <w:szCs w:val="21"/>
        </w:rPr>
        <w:fldChar w:fldCharType="separate"/>
      </w:r>
      <w:r w:rsidRPr="003D68BA">
        <w:rPr>
          <w:rFonts w:ascii="Times New Roman" w:hAnsi="Times New Roman" w:cs="Times New Roman"/>
          <w:noProof/>
          <w:sz w:val="21"/>
          <w:szCs w:val="21"/>
        </w:rPr>
        <w:t>1. McNames JN, Fraser AM, Ieee I (2000) Obstructive sleep apnea classification based on spectrogram patterns in the electrocardiogram. In:  Computers in Cardiology 2000, Vol 27, vol 27. Computers in Cardiology. pp 749-752. doi:10.1109/cic.2000.898633</w:t>
      </w:r>
    </w:p>
    <w:p w14:paraId="053B0F8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2. Bsoul M, Minn H, Tamil L (2011) Apnea MedAssist: Real-time Sleep Apnea Monitor Using Single-Lead ECG. Ieee Transactions on Information Technology in Biomedicine 15 (3):416-427. doi:10.1109/titb.2010.2087386</w:t>
      </w:r>
    </w:p>
    <w:p w14:paraId="01FC850D" w14:textId="3DBC7E5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3. Choi SH, Yoon H, Kim HS, Kim HB, Kwon HB, Oh SM, Lee YJ, Park KS (2018) Real-time apnea-hypopnea event detection during sleep by convolutional neural networks. Computers in Biology and Medicine 100:123-131. doi:</w:t>
      </w:r>
      <w:hyperlink r:id="rId12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https://doi.org/10.1016/j.compbiomed.2018.06.028</w:t>
        </w:r>
      </w:hyperlink>
    </w:p>
    <w:p w14:paraId="023F59C8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4. Gutierrez-Tobal GC, Alvarez D, del Campo F, Hornero R (2016) Utility of AdaBoost to Detect Sleep Apnea-Hypopnea Syndrome From Single-Channel Airflow. IEEE Trans Biomed Eng 63 (3):636-646. doi:10.1109/tbme.2015.2467188</w:t>
      </w:r>
    </w:p>
    <w:p w14:paraId="32161710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5. Lee H, Park J, Kim H, Lee K-J (2016) New Rule-Based Algorithm for Real-Time Detecting Sleep Apnea and Hypopnea Events Using a Nasal Pressure Signal. Journal of Medical Systems 40 (12). doi:10.1007/s10916-016-0637-8</w:t>
      </w:r>
    </w:p>
    <w:p w14:paraId="11B79E9B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6. Nakano H, Tanigawao T, Furukawa T, Nishima S (2007) Automatic detection of sleep-disordered breathing from a single-channel airflow record. European Respiratory Journal 29 (4):728-736. doi:10.1183/09031936.00091206</w:t>
      </w:r>
    </w:p>
    <w:p w14:paraId="3C6425B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7. Jung DW, Hwang SH, Cho JG, Choi BH, Baek HJ, Lee YJ, Jeong DU, Park KS (2018) Real-Time Automatic Apneic Event Detection Using Nocturnal Pulse Oximetry. IEEE Trans Biomed Eng 65 (3):706-712. doi:10.1109/tbme.2017.2715405</w:t>
      </w:r>
    </w:p>
    <w:p w14:paraId="55DD501F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8. Sola-Soler J, Antonio Fiz J, Morera J, Jane R (2012) Multiclass classification of subjects with sleep apnoea-hypopnoea syndrome through snoring analysis. Medical Engineering &amp; Physics 34 (9):1213-1220. doi:10.1016/j.medengphy.2011.12.008</w:t>
      </w:r>
    </w:p>
    <w:p w14:paraId="0E4A6705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9. Huang W, Guo B, Shen Y, Tang X (2017) A novel method to precisely detect apnea and hypopnea events by airflow and oximetry signals. Computers in Biology and Medicine 88:32-40. doi:10.1016/j.compbiomed.2017.06.015</w:t>
      </w:r>
    </w:p>
    <w:p w14:paraId="7054347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10. Xie B, Minn H (2012) Real-Time Sleep Apnea Detection by Classifier Combination. IEEE Transactions on Information Technology in Biomedicine 16 (3):469-477. doi:10.1109/TITB.2012.2188299</w:t>
      </w:r>
    </w:p>
    <w:p w14:paraId="16CB208D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11. Hoa Dinh N, Wilkins BA, Cheng Q, Benjamin BA (2014) An Online Sleep Apnea Detection Method Based on Recurrence Quantification Analysis. Ieee Journal of Biomedical and Health Informatics 18 (4):1285-1293. doi:10.1109/jbhi.2013.2292928</w:t>
      </w:r>
    </w:p>
    <w:p w14:paraId="0C301A43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12. Jung DW, Hwang SH, Lee YJ, Jeong D-U, Park KS (2017) Apnea-Hypopnea Index Prediction Using Electrocardiogram Acquired During the Sleep-Onset Period. IEEE Trans Biomed Eng 64 (2):295-301. doi:10.1109/tbme.2016.2554138</w:t>
      </w:r>
    </w:p>
    <w:p w14:paraId="486DED2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13. Timus O, Dogru Bolat E (2017) k-NN-based classification of sleep apnea types using ECG. Turkish Journal of Electrical Engineering and Computer Sciences 25 (4):3008-3023. doi:10.3906/elk-1511-99</w:t>
      </w:r>
    </w:p>
    <w:p w14:paraId="7E16320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14. St. Vincent's University Hospital University College Dublin Sleep Apnea Database  (2008). </w:t>
      </w:r>
    </w:p>
    <w:p w14:paraId="7E62A692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 xml:space="preserve">15. Goldberger AL, Amaral LAN, Glass L, Hausdorff JM, Ivanov PC, Mark RG, Mietus JE, Moody GB, Peng CK, Stanley HE (2000) PhysioBank, PhysioToolkit, and PhysioNet - Components of a </w:t>
      </w:r>
      <w:r w:rsidRPr="003D68BA">
        <w:rPr>
          <w:rFonts w:ascii="Times New Roman" w:hAnsi="Times New Roman" w:cs="Times New Roman"/>
          <w:noProof/>
          <w:sz w:val="21"/>
          <w:szCs w:val="21"/>
        </w:rPr>
        <w:lastRenderedPageBreak/>
        <w:t>new research resource for complex physiologic signals. Circulation 101 (23):E215-E220. doi:10.1161/01.CIR.101.23.e215</w:t>
      </w:r>
    </w:p>
    <w:p w14:paraId="2F2E11DA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16. Berry R, Budhiraja R, Gottlieb D, Gozal D, Iber C, Kapur V, Marcus C, Mehra R, Parthasarathy S, Quan S, Redline S, Strohl K, Davidson Ward S, Tangredi M (2012) Rules for scoring respiratory events in sleep: update of the 2007 AASM Manual for the Scoring of Sleep and Associated Events. Deliberations of the Sleep Apnea Definitions Task Force of the American Academy of Sleep Medicine. J Clin Sleep Med 8 (5):597-619</w:t>
      </w:r>
    </w:p>
    <w:p w14:paraId="370A23C1" w14:textId="2CD7D6EC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17. Qureshi A, Ballard RD, Nelson HS (2003) Obstructive sleep apnea. Journal of Allergy and Clinical Immunology 112 (4):643-651. doi:</w:t>
      </w:r>
      <w:hyperlink r:id="rId13" w:history="1">
        <w:r w:rsidRPr="003D68BA">
          <w:rPr>
            <w:rStyle w:val="af4"/>
            <w:rFonts w:ascii="Times New Roman" w:hAnsi="Times New Roman" w:cs="Times New Roman"/>
            <w:noProof/>
            <w:sz w:val="21"/>
            <w:szCs w:val="21"/>
          </w:rPr>
          <w:t>https://doi.org/10.1016/j.jaci.2003.08.031</w:t>
        </w:r>
      </w:hyperlink>
    </w:p>
    <w:p w14:paraId="7E5E6F54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18. Selvaraj N, Narasimhan R, Ieee (2013) Detection of Sleep Apnea on a Per-Second Basis Using Respiratory Signals. In:  2013 35th Annual International Conference of the Ieee Engineering in Medicine and Biology Society. IEEE Engineering in Medicine and Biology Society Conference Proceedings. pp 2124-2127</w:t>
      </w:r>
    </w:p>
    <w:p w14:paraId="59E5796E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19. Olson LG, Ambrogetti A, Gyulay SG (1999) Prediction of sleep-disordered breathing by unattended overnight oximetry. J Sleep Res 8 (1):51-55. doi:10.1046/j.1365-2869.1999.00134.x</w:t>
      </w:r>
    </w:p>
    <w:p w14:paraId="0283345C" w14:textId="77777777" w:rsidR="00B02965" w:rsidRPr="003D68BA" w:rsidRDefault="00B02965" w:rsidP="00B02965">
      <w:pPr>
        <w:pStyle w:val="EndNoteBibliography"/>
        <w:rPr>
          <w:rFonts w:ascii="Times New Roman" w:hAnsi="Times New Roman" w:cs="Times New Roman"/>
          <w:noProof/>
          <w:sz w:val="21"/>
          <w:szCs w:val="21"/>
        </w:rPr>
      </w:pPr>
      <w:r w:rsidRPr="003D68BA">
        <w:rPr>
          <w:rFonts w:ascii="Times New Roman" w:hAnsi="Times New Roman" w:cs="Times New Roman"/>
          <w:noProof/>
          <w:sz w:val="21"/>
          <w:szCs w:val="21"/>
        </w:rPr>
        <w:t>20. Magalang UJ, Dmochowski J, Veeramachaneni S, Draw A, Mador MJ, El-Solh A, Grant BJB (2003) Prediction of the apnea-hypopnea index from overnight pulse oximetry. Chest 124 (5):1694-1701. doi:10.1378/chest.124.5.1694</w:t>
      </w:r>
    </w:p>
    <w:p w14:paraId="0015F670" w14:textId="148190CB" w:rsidR="00310DE6" w:rsidRPr="0009479D" w:rsidRDefault="00B02965">
      <w:pPr>
        <w:rPr>
          <w:rFonts w:ascii="Times New Roman" w:hAnsi="Times New Roman" w:cs="Times New Roman"/>
          <w:szCs w:val="21"/>
        </w:rPr>
      </w:pPr>
      <w:r w:rsidRPr="0009479D">
        <w:rPr>
          <w:rFonts w:ascii="Times New Roman" w:hAnsi="Times New Roman" w:cs="Times New Roman"/>
          <w:szCs w:val="21"/>
        </w:rPr>
        <w:fldChar w:fldCharType="end"/>
      </w:r>
    </w:p>
    <w:sectPr w:rsidR="00310DE6" w:rsidRPr="0009479D">
      <w:footerReference w:type="default" r:id="rId14"/>
      <w:footnotePr>
        <w:pos w:val="beneathText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B" w:date="2019-01-14T09:10:00Z" w:initials="SB">
    <w:p w14:paraId="677A6608" w14:textId="77777777" w:rsidR="00F84B0E" w:rsidRPr="008E78FD" w:rsidRDefault="00F84B0E" w:rsidP="004F7023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8E78FD">
        <w:rPr>
          <w:rFonts w:ascii="Times New Roman" w:hAnsi="Times New Roman" w:cs="Times New Roman"/>
        </w:rPr>
        <w:t>The title page should include:</w:t>
      </w:r>
    </w:p>
    <w:p w14:paraId="5DA92310" w14:textId="77777777" w:rsidR="00F84B0E" w:rsidRPr="008E78FD" w:rsidRDefault="00F84B0E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name(s) of the author(s)</w:t>
      </w:r>
    </w:p>
    <w:p w14:paraId="3CB2F4B4" w14:textId="77777777" w:rsidR="00F84B0E" w:rsidRPr="008E78FD" w:rsidRDefault="00F84B0E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A concise and informative title</w:t>
      </w:r>
    </w:p>
    <w:p w14:paraId="386279B4" w14:textId="77777777" w:rsidR="00F84B0E" w:rsidRPr="008E78FD" w:rsidRDefault="00F84B0E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affiliation(s) and address(es) of the author(s)</w:t>
      </w:r>
    </w:p>
    <w:p w14:paraId="34E3BFD7" w14:textId="77777777" w:rsidR="00F84B0E" w:rsidRPr="008E78FD" w:rsidRDefault="00F84B0E" w:rsidP="004F7023">
      <w:pPr>
        <w:pStyle w:val="a4"/>
        <w:numPr>
          <w:ilvl w:val="0"/>
          <w:numId w:val="2"/>
        </w:numPr>
        <w:ind w:leftChars="343" w:left="1080"/>
        <w:rPr>
          <w:rFonts w:ascii="Times New Roman" w:hAnsi="Times New Roman" w:cs="Times New Roman"/>
        </w:rPr>
      </w:pPr>
      <w:r w:rsidRPr="008E78FD">
        <w:rPr>
          <w:rFonts w:ascii="Times New Roman" w:hAnsi="Times New Roman" w:cs="Times New Roman"/>
        </w:rPr>
        <w:t>The e-mail address, and telephone number(s) of the corresponding author</w:t>
      </w:r>
    </w:p>
    <w:p w14:paraId="38169D12" w14:textId="59C79E7D" w:rsidR="00F84B0E" w:rsidRDefault="00F84B0E" w:rsidP="004F7023">
      <w:pPr>
        <w:pStyle w:val="a4"/>
        <w:numPr>
          <w:ilvl w:val="0"/>
          <w:numId w:val="2"/>
        </w:numPr>
        <w:ind w:leftChars="343" w:left="1080"/>
      </w:pPr>
      <w:r w:rsidRPr="008E78FD">
        <w:rPr>
          <w:rFonts w:ascii="Times New Roman" w:hAnsi="Times New Roman" w:cs="Times New Roman"/>
        </w:rPr>
        <w:t>If available, the 16-digit ORCID of the author(s)</w:t>
      </w:r>
      <w:r>
        <w:rPr>
          <w:rFonts w:ascii="Times New Roman" w:hAnsi="Times New Roman" w:cs="Times New Roman"/>
        </w:rPr>
        <w:t xml:space="preserve"> </w:t>
      </w:r>
    </w:p>
  </w:comment>
  <w:comment w:id="27" w:author="SB" w:date="2019-01-12T17:18:00Z" w:initials="SB">
    <w:p w14:paraId="29D52F0C" w14:textId="1EC7678B" w:rsidR="00F84B0E" w:rsidRPr="00EB49E5" w:rsidRDefault="00F84B0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EB49E5">
        <w:rPr>
          <w:rFonts w:ascii="Times New Roman" w:hAnsi="Times New Roman" w:cs="Times New Roman"/>
        </w:rPr>
        <w:t>Correct the spelling of “Filtering” in the Figure (“</w:t>
      </w:r>
      <w:proofErr w:type="spellStart"/>
      <w:r w:rsidRPr="00EB49E5">
        <w:rPr>
          <w:rFonts w:ascii="Times New Roman" w:hAnsi="Times New Roman" w:cs="Times New Roman"/>
        </w:rPr>
        <w:t>Filetering</w:t>
      </w:r>
      <w:proofErr w:type="spellEnd"/>
      <w:r w:rsidRPr="00EB49E5">
        <w:rPr>
          <w:rFonts w:ascii="Times New Roman" w:hAnsi="Times New Roman" w:cs="Times New Roman"/>
        </w:rPr>
        <w:t>”).</w:t>
      </w:r>
    </w:p>
  </w:comment>
  <w:comment w:id="28" w:author="Owner" w:date="2019-01-14T08:19:00Z" w:initials="O">
    <w:p w14:paraId="2DDDD03B" w14:textId="59A0D34B" w:rsidR="00F84B0E" w:rsidRDefault="00F84B0E">
      <w:pPr>
        <w:pStyle w:val="a4"/>
      </w:pPr>
      <w:r>
        <w:rPr>
          <w:rStyle w:val="af"/>
        </w:rPr>
        <w:annotationRef/>
      </w:r>
      <w:r>
        <w:t>Please see author guidelines, figures to be submitted in separate file. Figure captions should be in the text file of the manuscript, not in the figure file.</w:t>
      </w:r>
    </w:p>
  </w:comment>
  <w:comment w:id="30" w:author="SB" w:date="2019-01-12T17:42:00Z" w:initials="SB">
    <w:p w14:paraId="6AB12667" w14:textId="75776A81" w:rsidR="00F84B0E" w:rsidRPr="006F6F2D" w:rsidRDefault="00F84B0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6F6F2D">
        <w:rPr>
          <w:rFonts w:ascii="Times New Roman" w:hAnsi="Times New Roman" w:cs="Times New Roman"/>
        </w:rPr>
        <w:t>Please check added closing brace in eq. 1.</w:t>
      </w:r>
    </w:p>
  </w:comment>
  <w:comment w:id="33" w:author="SB" w:date="2019-01-12T17:46:00Z" w:initials="SB">
    <w:p w14:paraId="02D8F62B" w14:textId="654EFC60" w:rsidR="00F84B0E" w:rsidRPr="006F6F2D" w:rsidRDefault="00F84B0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6F6F2D">
        <w:rPr>
          <w:rFonts w:ascii="Times New Roman" w:hAnsi="Times New Roman" w:cs="Times New Roman"/>
        </w:rPr>
        <w:t xml:space="preserve">Please define </w:t>
      </w:r>
      <w:r>
        <w:rPr>
          <w:rFonts w:ascii="Times New Roman" w:hAnsi="Times New Roman" w:cs="Times New Roman"/>
        </w:rPr>
        <w:t>“</w:t>
      </w:r>
      <w:r w:rsidRPr="006F6F2D">
        <w:rPr>
          <w:rFonts w:ascii="Times New Roman" w:hAnsi="Times New Roman" w:cs="Times New Roman"/>
        </w:rPr>
        <w:t>FFT</w:t>
      </w:r>
      <w:r>
        <w:rPr>
          <w:rFonts w:ascii="Times New Roman" w:hAnsi="Times New Roman" w:cs="Times New Roman"/>
        </w:rPr>
        <w:t>”</w:t>
      </w:r>
      <w:r w:rsidRPr="006F6F2D">
        <w:rPr>
          <w:rFonts w:ascii="Times New Roman" w:hAnsi="Times New Roman" w:cs="Times New Roman"/>
        </w:rPr>
        <w:t xml:space="preserve"> and check this phrasing as the meaning does not seem clear.</w:t>
      </w:r>
    </w:p>
  </w:comment>
  <w:comment w:id="36" w:author="SB" w:date="2019-01-12T17:49:00Z" w:initials="SB">
    <w:p w14:paraId="3F13FC15" w14:textId="7B6A9A27" w:rsidR="00F84B0E" w:rsidRPr="00DF57B7" w:rsidRDefault="00F84B0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See previous comment.</w:t>
      </w:r>
    </w:p>
  </w:comment>
  <w:comment w:id="37" w:author="SB" w:date="2019-01-12T18:04:00Z" w:initials="SB">
    <w:p w14:paraId="5E111D02" w14:textId="6AA086CD" w:rsidR="00F84B0E" w:rsidRPr="00DF57B7" w:rsidRDefault="00F84B0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Do you mean longer than five seconds? Or more than five segments?</w:t>
      </w:r>
    </w:p>
  </w:comment>
  <w:comment w:id="43" w:author="SB" w:date="2019-01-12T18:14:00Z" w:initials="SB">
    <w:p w14:paraId="2C9ACED9" w14:textId="085F22B1" w:rsidR="00F84B0E" w:rsidRPr="00DF57B7" w:rsidRDefault="00F84B0E">
      <w:pPr>
        <w:pStyle w:val="a4"/>
        <w:rPr>
          <w:rFonts w:ascii="Times New Roman" w:hAnsi="Times New Roman" w:cs="Times New Roman"/>
        </w:rPr>
      </w:pPr>
      <w:r>
        <w:rPr>
          <w:rStyle w:val="af"/>
        </w:rPr>
        <w:annotationRef/>
      </w:r>
      <w:r w:rsidRPr="00DF57B7">
        <w:rPr>
          <w:rFonts w:ascii="Times New Roman" w:hAnsi="Times New Roman" w:cs="Times New Roman"/>
        </w:rPr>
        <w:t>Add “Second</w:t>
      </w:r>
      <w:r>
        <w:rPr>
          <w:rFonts w:ascii="Times New Roman" w:hAnsi="Times New Roman" w:cs="Times New Roman"/>
        </w:rPr>
        <w:t>”</w:t>
      </w:r>
      <w:r w:rsidRPr="00DF57B7">
        <w:rPr>
          <w:rFonts w:ascii="Times New Roman" w:hAnsi="Times New Roman" w:cs="Times New Roman"/>
        </w:rPr>
        <w:t xml:space="preserve"> where the second limitation is described, as this is not clear.</w:t>
      </w:r>
    </w:p>
  </w:comment>
  <w:comment w:id="44" w:author="Owner" w:date="2019-01-14T08:32:00Z" w:initials="O">
    <w:p w14:paraId="15B60F83" w14:textId="056C9BAD" w:rsidR="00F84B0E" w:rsidRDefault="00F84B0E">
      <w:pPr>
        <w:pStyle w:val="a4"/>
      </w:pPr>
      <w:r>
        <w:rPr>
          <w:rStyle w:val="af"/>
        </w:rPr>
        <w:annotationRef/>
      </w:r>
      <w:r>
        <w:t>Please see author guidelines, a conflict of interest statement is required.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69D12" w15:done="1"/>
  <w15:commentEx w15:paraId="29D52F0C" w15:done="1"/>
  <w15:commentEx w15:paraId="2DDDD03B" w15:done="1"/>
  <w15:commentEx w15:paraId="6AB12667" w15:done="1"/>
  <w15:commentEx w15:paraId="02D8F62B" w15:done="1"/>
  <w15:commentEx w15:paraId="3F13FC15" w15:done="1"/>
  <w15:commentEx w15:paraId="5E111D02" w15:done="1"/>
  <w15:commentEx w15:paraId="2C9ACED9" w15:done="1"/>
  <w15:commentEx w15:paraId="15B60F8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69D12" w16cid:durableId="1FE571CA"/>
  <w16cid:commentId w16cid:paraId="29D52F0C" w16cid:durableId="1FE49FF6"/>
  <w16cid:commentId w16cid:paraId="2DDDD03B" w16cid:durableId="1FE990C4"/>
  <w16cid:commentId w16cid:paraId="6AB12667" w16cid:durableId="1FE4A588"/>
  <w16cid:commentId w16cid:paraId="02D8F62B" w16cid:durableId="1FE4A673"/>
  <w16cid:commentId w16cid:paraId="3F13FC15" w16cid:durableId="1FE4A72F"/>
  <w16cid:commentId w16cid:paraId="5E111D02" w16cid:durableId="1FECA7FA"/>
  <w16cid:commentId w16cid:paraId="2C9ACED9" w16cid:durableId="1FE4AD1F"/>
  <w16cid:commentId w16cid:paraId="15B60F83" w16cid:durableId="1FE990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EAD9A" w14:textId="77777777" w:rsidR="00522368" w:rsidRDefault="00522368" w:rsidP="00212556">
      <w:r>
        <w:separator/>
      </w:r>
    </w:p>
  </w:endnote>
  <w:endnote w:type="continuationSeparator" w:id="0">
    <w:p w14:paraId="42340B5E" w14:textId="77777777" w:rsidR="00522368" w:rsidRDefault="00522368" w:rsidP="0021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696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EFAED" w14:textId="3DA1CA7A" w:rsidR="00F84B0E" w:rsidRDefault="00F84B0E" w:rsidP="00806AF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010CFB" w14:textId="77777777" w:rsidR="00F84B0E" w:rsidRDefault="00F84B0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AD1EB" w14:textId="77777777" w:rsidR="00522368" w:rsidRDefault="00522368" w:rsidP="00212556">
      <w:r>
        <w:separator/>
      </w:r>
    </w:p>
  </w:footnote>
  <w:footnote w:type="continuationSeparator" w:id="0">
    <w:p w14:paraId="5D0479C7" w14:textId="77777777" w:rsidR="00522368" w:rsidRDefault="00522368" w:rsidP="00212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26799"/>
    <w:multiLevelType w:val="multilevel"/>
    <w:tmpl w:val="41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62E4B"/>
    <w:multiLevelType w:val="hybridMultilevel"/>
    <w:tmpl w:val="74B60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p0rzevixdad7eps2dpfwx9vfwwaafzs5ts&quot;&gt;My EndNote Library&lt;record-ids&gt;&lt;item&gt;1&lt;/item&gt;&lt;item&gt;2&lt;/item&gt;&lt;item&gt;3&lt;/item&gt;&lt;item&gt;4&lt;/item&gt;&lt;item&gt;5&lt;/item&gt;&lt;item&gt;6&lt;/item&gt;&lt;item&gt;7&lt;/item&gt;&lt;item&gt;12&lt;/item&gt;&lt;item&gt;13&lt;/item&gt;&lt;item&gt;14&lt;/item&gt;&lt;item&gt;15&lt;/item&gt;&lt;item&gt;16&lt;/item&gt;&lt;item&gt;17&lt;/item&gt;&lt;item&gt;18&lt;/item&gt;&lt;item&gt;19&lt;/item&gt;&lt;item&gt;20&lt;/item&gt;&lt;item&gt;23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270CF7"/>
    <w:rsid w:val="000002C6"/>
    <w:rsid w:val="0000120D"/>
    <w:rsid w:val="00005081"/>
    <w:rsid w:val="00005389"/>
    <w:rsid w:val="000072CF"/>
    <w:rsid w:val="00007B9D"/>
    <w:rsid w:val="00010992"/>
    <w:rsid w:val="00013E16"/>
    <w:rsid w:val="00014648"/>
    <w:rsid w:val="00022DE8"/>
    <w:rsid w:val="00024EE0"/>
    <w:rsid w:val="00027AE6"/>
    <w:rsid w:val="00034F11"/>
    <w:rsid w:val="00035134"/>
    <w:rsid w:val="00035540"/>
    <w:rsid w:val="0003623F"/>
    <w:rsid w:val="0004545C"/>
    <w:rsid w:val="000455C2"/>
    <w:rsid w:val="00047511"/>
    <w:rsid w:val="00047E88"/>
    <w:rsid w:val="00060755"/>
    <w:rsid w:val="00062B47"/>
    <w:rsid w:val="000643C0"/>
    <w:rsid w:val="000646AD"/>
    <w:rsid w:val="00064BA4"/>
    <w:rsid w:val="0006577F"/>
    <w:rsid w:val="0007111E"/>
    <w:rsid w:val="00071721"/>
    <w:rsid w:val="000723DF"/>
    <w:rsid w:val="00077194"/>
    <w:rsid w:val="000837C2"/>
    <w:rsid w:val="0009479D"/>
    <w:rsid w:val="00095EF8"/>
    <w:rsid w:val="000A16FE"/>
    <w:rsid w:val="000A2D3B"/>
    <w:rsid w:val="000A7819"/>
    <w:rsid w:val="000B1864"/>
    <w:rsid w:val="000B2926"/>
    <w:rsid w:val="000B30FD"/>
    <w:rsid w:val="000B6061"/>
    <w:rsid w:val="000B78D5"/>
    <w:rsid w:val="000C144C"/>
    <w:rsid w:val="000C1FD6"/>
    <w:rsid w:val="000C5B4B"/>
    <w:rsid w:val="000C7A68"/>
    <w:rsid w:val="000D1488"/>
    <w:rsid w:val="000D1A48"/>
    <w:rsid w:val="000D57E1"/>
    <w:rsid w:val="000E4B71"/>
    <w:rsid w:val="000F1F0C"/>
    <w:rsid w:val="000F3FC7"/>
    <w:rsid w:val="000F43E3"/>
    <w:rsid w:val="000F6E05"/>
    <w:rsid w:val="0010186F"/>
    <w:rsid w:val="00104EA3"/>
    <w:rsid w:val="00106351"/>
    <w:rsid w:val="00110255"/>
    <w:rsid w:val="00110CDD"/>
    <w:rsid w:val="00112FBD"/>
    <w:rsid w:val="001143F3"/>
    <w:rsid w:val="00114ED9"/>
    <w:rsid w:val="001154C6"/>
    <w:rsid w:val="0012030A"/>
    <w:rsid w:val="001248EE"/>
    <w:rsid w:val="00125E83"/>
    <w:rsid w:val="001310CE"/>
    <w:rsid w:val="00134B46"/>
    <w:rsid w:val="001372E3"/>
    <w:rsid w:val="00140521"/>
    <w:rsid w:val="00140A1B"/>
    <w:rsid w:val="001576E2"/>
    <w:rsid w:val="00163DDE"/>
    <w:rsid w:val="001643DD"/>
    <w:rsid w:val="00172F63"/>
    <w:rsid w:val="0017490F"/>
    <w:rsid w:val="00175F29"/>
    <w:rsid w:val="00176E0E"/>
    <w:rsid w:val="00180D6B"/>
    <w:rsid w:val="0018106A"/>
    <w:rsid w:val="00182702"/>
    <w:rsid w:val="00187518"/>
    <w:rsid w:val="00187EA8"/>
    <w:rsid w:val="001914E3"/>
    <w:rsid w:val="00191673"/>
    <w:rsid w:val="0019210E"/>
    <w:rsid w:val="00195884"/>
    <w:rsid w:val="0019591B"/>
    <w:rsid w:val="00197D1A"/>
    <w:rsid w:val="001A0D94"/>
    <w:rsid w:val="001A36BE"/>
    <w:rsid w:val="001A4AB1"/>
    <w:rsid w:val="001A5098"/>
    <w:rsid w:val="001A59D0"/>
    <w:rsid w:val="001A71FE"/>
    <w:rsid w:val="001A752A"/>
    <w:rsid w:val="001B2763"/>
    <w:rsid w:val="001B3937"/>
    <w:rsid w:val="001B4FAA"/>
    <w:rsid w:val="001B7858"/>
    <w:rsid w:val="001C0F00"/>
    <w:rsid w:val="001C1502"/>
    <w:rsid w:val="001C3E9B"/>
    <w:rsid w:val="001C48C1"/>
    <w:rsid w:val="001C4D2A"/>
    <w:rsid w:val="001D0593"/>
    <w:rsid w:val="001D5126"/>
    <w:rsid w:val="001D62C6"/>
    <w:rsid w:val="001D7183"/>
    <w:rsid w:val="001E5E8D"/>
    <w:rsid w:val="001E71D2"/>
    <w:rsid w:val="001E7985"/>
    <w:rsid w:val="001F1C16"/>
    <w:rsid w:val="001F273F"/>
    <w:rsid w:val="001F6AC3"/>
    <w:rsid w:val="001F7325"/>
    <w:rsid w:val="0020396A"/>
    <w:rsid w:val="00205719"/>
    <w:rsid w:val="00206ED0"/>
    <w:rsid w:val="00212556"/>
    <w:rsid w:val="00212D65"/>
    <w:rsid w:val="00214BF4"/>
    <w:rsid w:val="00215236"/>
    <w:rsid w:val="00216F09"/>
    <w:rsid w:val="002200A7"/>
    <w:rsid w:val="00221ED3"/>
    <w:rsid w:val="00224B3D"/>
    <w:rsid w:val="002272BF"/>
    <w:rsid w:val="002278CA"/>
    <w:rsid w:val="00236580"/>
    <w:rsid w:val="00236C03"/>
    <w:rsid w:val="002450E1"/>
    <w:rsid w:val="00246C0A"/>
    <w:rsid w:val="002603EC"/>
    <w:rsid w:val="00262AD1"/>
    <w:rsid w:val="002644A1"/>
    <w:rsid w:val="002648A9"/>
    <w:rsid w:val="00264D17"/>
    <w:rsid w:val="00265378"/>
    <w:rsid w:val="00267483"/>
    <w:rsid w:val="00270CF7"/>
    <w:rsid w:val="00276199"/>
    <w:rsid w:val="00281B51"/>
    <w:rsid w:val="002833AA"/>
    <w:rsid w:val="00284DC7"/>
    <w:rsid w:val="00294A73"/>
    <w:rsid w:val="002A103D"/>
    <w:rsid w:val="002A196D"/>
    <w:rsid w:val="002A30A8"/>
    <w:rsid w:val="002A6AE7"/>
    <w:rsid w:val="002A78BC"/>
    <w:rsid w:val="002B34C7"/>
    <w:rsid w:val="002B3FC5"/>
    <w:rsid w:val="002B6114"/>
    <w:rsid w:val="002C5BEC"/>
    <w:rsid w:val="002C5FE0"/>
    <w:rsid w:val="002D2D6D"/>
    <w:rsid w:val="002D2DCD"/>
    <w:rsid w:val="002D5793"/>
    <w:rsid w:val="002E3840"/>
    <w:rsid w:val="002F02D0"/>
    <w:rsid w:val="002F0D8E"/>
    <w:rsid w:val="002F146F"/>
    <w:rsid w:val="002F2F03"/>
    <w:rsid w:val="0030008E"/>
    <w:rsid w:val="00310DE6"/>
    <w:rsid w:val="00310FCE"/>
    <w:rsid w:val="003128D3"/>
    <w:rsid w:val="00312F07"/>
    <w:rsid w:val="003164A5"/>
    <w:rsid w:val="00316B7B"/>
    <w:rsid w:val="00322395"/>
    <w:rsid w:val="00322DB9"/>
    <w:rsid w:val="00326415"/>
    <w:rsid w:val="003311A7"/>
    <w:rsid w:val="00335F56"/>
    <w:rsid w:val="003378C4"/>
    <w:rsid w:val="0034083D"/>
    <w:rsid w:val="00347133"/>
    <w:rsid w:val="00350626"/>
    <w:rsid w:val="003524DC"/>
    <w:rsid w:val="00353B4C"/>
    <w:rsid w:val="00353F58"/>
    <w:rsid w:val="003563B3"/>
    <w:rsid w:val="0035688A"/>
    <w:rsid w:val="00356A24"/>
    <w:rsid w:val="003614A8"/>
    <w:rsid w:val="003709D4"/>
    <w:rsid w:val="00373D51"/>
    <w:rsid w:val="0037429B"/>
    <w:rsid w:val="00374B14"/>
    <w:rsid w:val="00375BB2"/>
    <w:rsid w:val="0038068F"/>
    <w:rsid w:val="00381061"/>
    <w:rsid w:val="00381A9C"/>
    <w:rsid w:val="003857E8"/>
    <w:rsid w:val="0039059F"/>
    <w:rsid w:val="003905DE"/>
    <w:rsid w:val="00392944"/>
    <w:rsid w:val="00393C98"/>
    <w:rsid w:val="00395338"/>
    <w:rsid w:val="003A4ADE"/>
    <w:rsid w:val="003A67C1"/>
    <w:rsid w:val="003A6A26"/>
    <w:rsid w:val="003B03A7"/>
    <w:rsid w:val="003B07A1"/>
    <w:rsid w:val="003B3C8F"/>
    <w:rsid w:val="003B3CEE"/>
    <w:rsid w:val="003B4EE6"/>
    <w:rsid w:val="003C0994"/>
    <w:rsid w:val="003C216D"/>
    <w:rsid w:val="003C246B"/>
    <w:rsid w:val="003C5026"/>
    <w:rsid w:val="003C7CDC"/>
    <w:rsid w:val="003D10EE"/>
    <w:rsid w:val="003D1DE5"/>
    <w:rsid w:val="003D4C0E"/>
    <w:rsid w:val="003D5152"/>
    <w:rsid w:val="003D5265"/>
    <w:rsid w:val="003D5379"/>
    <w:rsid w:val="003D68BA"/>
    <w:rsid w:val="003D7A16"/>
    <w:rsid w:val="003E0033"/>
    <w:rsid w:val="003E1E2E"/>
    <w:rsid w:val="003E2D27"/>
    <w:rsid w:val="003E4937"/>
    <w:rsid w:val="003E5245"/>
    <w:rsid w:val="003F16E9"/>
    <w:rsid w:val="003F2161"/>
    <w:rsid w:val="003F4F21"/>
    <w:rsid w:val="003F70AE"/>
    <w:rsid w:val="003F71C4"/>
    <w:rsid w:val="00403590"/>
    <w:rsid w:val="00412489"/>
    <w:rsid w:val="00415A3F"/>
    <w:rsid w:val="004170A3"/>
    <w:rsid w:val="0041724B"/>
    <w:rsid w:val="0042168D"/>
    <w:rsid w:val="00422394"/>
    <w:rsid w:val="00424112"/>
    <w:rsid w:val="00424B74"/>
    <w:rsid w:val="00426137"/>
    <w:rsid w:val="00431621"/>
    <w:rsid w:val="00436AA2"/>
    <w:rsid w:val="00436AFA"/>
    <w:rsid w:val="0043760C"/>
    <w:rsid w:val="00440869"/>
    <w:rsid w:val="004414F2"/>
    <w:rsid w:val="0044508D"/>
    <w:rsid w:val="00451D27"/>
    <w:rsid w:val="00453AC7"/>
    <w:rsid w:val="00454ECD"/>
    <w:rsid w:val="00457E3E"/>
    <w:rsid w:val="00462932"/>
    <w:rsid w:val="004756B1"/>
    <w:rsid w:val="00477522"/>
    <w:rsid w:val="0048345B"/>
    <w:rsid w:val="004844C5"/>
    <w:rsid w:val="00484775"/>
    <w:rsid w:val="004855FA"/>
    <w:rsid w:val="00485B1B"/>
    <w:rsid w:val="00486B52"/>
    <w:rsid w:val="0049086A"/>
    <w:rsid w:val="004936D7"/>
    <w:rsid w:val="004962C2"/>
    <w:rsid w:val="004A1F9F"/>
    <w:rsid w:val="004A7B8D"/>
    <w:rsid w:val="004B524F"/>
    <w:rsid w:val="004B54C4"/>
    <w:rsid w:val="004B7B5F"/>
    <w:rsid w:val="004C1C65"/>
    <w:rsid w:val="004C6969"/>
    <w:rsid w:val="004D5D0F"/>
    <w:rsid w:val="004D66AC"/>
    <w:rsid w:val="004D7AA7"/>
    <w:rsid w:val="004E0AF5"/>
    <w:rsid w:val="004E3AF3"/>
    <w:rsid w:val="004E4D68"/>
    <w:rsid w:val="004E6BB1"/>
    <w:rsid w:val="004F43B0"/>
    <w:rsid w:val="004F7023"/>
    <w:rsid w:val="00505121"/>
    <w:rsid w:val="00507712"/>
    <w:rsid w:val="00513E17"/>
    <w:rsid w:val="005147C6"/>
    <w:rsid w:val="0051527A"/>
    <w:rsid w:val="00515957"/>
    <w:rsid w:val="00521EDE"/>
    <w:rsid w:val="00522368"/>
    <w:rsid w:val="0052503D"/>
    <w:rsid w:val="00527C64"/>
    <w:rsid w:val="00531E72"/>
    <w:rsid w:val="00536B2C"/>
    <w:rsid w:val="0053735E"/>
    <w:rsid w:val="005373F9"/>
    <w:rsid w:val="00542304"/>
    <w:rsid w:val="005440F4"/>
    <w:rsid w:val="005553DE"/>
    <w:rsid w:val="005554F0"/>
    <w:rsid w:val="005555BD"/>
    <w:rsid w:val="00555C91"/>
    <w:rsid w:val="00555E2F"/>
    <w:rsid w:val="00557289"/>
    <w:rsid w:val="00560E93"/>
    <w:rsid w:val="0056457A"/>
    <w:rsid w:val="0056570E"/>
    <w:rsid w:val="00566EE6"/>
    <w:rsid w:val="005725AD"/>
    <w:rsid w:val="00572E5B"/>
    <w:rsid w:val="0058074C"/>
    <w:rsid w:val="00587828"/>
    <w:rsid w:val="00590486"/>
    <w:rsid w:val="00592FEF"/>
    <w:rsid w:val="00596FFE"/>
    <w:rsid w:val="00597131"/>
    <w:rsid w:val="00597550"/>
    <w:rsid w:val="005A0DAB"/>
    <w:rsid w:val="005A36D0"/>
    <w:rsid w:val="005B0D93"/>
    <w:rsid w:val="005B1F15"/>
    <w:rsid w:val="005B3CDD"/>
    <w:rsid w:val="005C12A7"/>
    <w:rsid w:val="005C4288"/>
    <w:rsid w:val="005D025C"/>
    <w:rsid w:val="005D1E41"/>
    <w:rsid w:val="005D1EBF"/>
    <w:rsid w:val="005D39C5"/>
    <w:rsid w:val="005D53E6"/>
    <w:rsid w:val="005D64FE"/>
    <w:rsid w:val="005D74F8"/>
    <w:rsid w:val="005E50D5"/>
    <w:rsid w:val="005E68BF"/>
    <w:rsid w:val="005F15F4"/>
    <w:rsid w:val="005F2A62"/>
    <w:rsid w:val="005F5940"/>
    <w:rsid w:val="00600485"/>
    <w:rsid w:val="0060331F"/>
    <w:rsid w:val="00603D87"/>
    <w:rsid w:val="00611B67"/>
    <w:rsid w:val="00614858"/>
    <w:rsid w:val="00614D2C"/>
    <w:rsid w:val="00615F51"/>
    <w:rsid w:val="006213E7"/>
    <w:rsid w:val="00626163"/>
    <w:rsid w:val="00630486"/>
    <w:rsid w:val="0063652B"/>
    <w:rsid w:val="006403B5"/>
    <w:rsid w:val="00640BF1"/>
    <w:rsid w:val="00640F4D"/>
    <w:rsid w:val="0064158E"/>
    <w:rsid w:val="006437EF"/>
    <w:rsid w:val="00645393"/>
    <w:rsid w:val="00646819"/>
    <w:rsid w:val="006526E1"/>
    <w:rsid w:val="0065313A"/>
    <w:rsid w:val="00655B4A"/>
    <w:rsid w:val="00660814"/>
    <w:rsid w:val="00663BCE"/>
    <w:rsid w:val="00664DF2"/>
    <w:rsid w:val="00665351"/>
    <w:rsid w:val="006670D1"/>
    <w:rsid w:val="00667899"/>
    <w:rsid w:val="00672AE5"/>
    <w:rsid w:val="006771B1"/>
    <w:rsid w:val="0068073A"/>
    <w:rsid w:val="00687965"/>
    <w:rsid w:val="00687BCF"/>
    <w:rsid w:val="00692441"/>
    <w:rsid w:val="00692EE8"/>
    <w:rsid w:val="006942C7"/>
    <w:rsid w:val="0069539B"/>
    <w:rsid w:val="0069603C"/>
    <w:rsid w:val="00696AA1"/>
    <w:rsid w:val="006A2853"/>
    <w:rsid w:val="006A33B3"/>
    <w:rsid w:val="006A5E68"/>
    <w:rsid w:val="006A6189"/>
    <w:rsid w:val="006B198A"/>
    <w:rsid w:val="006B2FA0"/>
    <w:rsid w:val="006B78D8"/>
    <w:rsid w:val="006C3D99"/>
    <w:rsid w:val="006C6E54"/>
    <w:rsid w:val="006C79C5"/>
    <w:rsid w:val="006D5E2D"/>
    <w:rsid w:val="006D6E50"/>
    <w:rsid w:val="006E23DC"/>
    <w:rsid w:val="006E3F27"/>
    <w:rsid w:val="006E5419"/>
    <w:rsid w:val="006E6287"/>
    <w:rsid w:val="006E6CC6"/>
    <w:rsid w:val="006F2327"/>
    <w:rsid w:val="006F59A5"/>
    <w:rsid w:val="006F6F2D"/>
    <w:rsid w:val="0070384E"/>
    <w:rsid w:val="00703F59"/>
    <w:rsid w:val="0070577E"/>
    <w:rsid w:val="00712B17"/>
    <w:rsid w:val="00713877"/>
    <w:rsid w:val="0071524C"/>
    <w:rsid w:val="007152B8"/>
    <w:rsid w:val="0072180B"/>
    <w:rsid w:val="0072643C"/>
    <w:rsid w:val="00726ADA"/>
    <w:rsid w:val="007279E3"/>
    <w:rsid w:val="0073121A"/>
    <w:rsid w:val="00737648"/>
    <w:rsid w:val="00741762"/>
    <w:rsid w:val="0074662D"/>
    <w:rsid w:val="00750CD9"/>
    <w:rsid w:val="0075214D"/>
    <w:rsid w:val="0075282D"/>
    <w:rsid w:val="0075426E"/>
    <w:rsid w:val="007562A8"/>
    <w:rsid w:val="007631CA"/>
    <w:rsid w:val="007632C0"/>
    <w:rsid w:val="0076482C"/>
    <w:rsid w:val="00765800"/>
    <w:rsid w:val="007670B3"/>
    <w:rsid w:val="00767102"/>
    <w:rsid w:val="00767999"/>
    <w:rsid w:val="007740FE"/>
    <w:rsid w:val="007742A6"/>
    <w:rsid w:val="007747E3"/>
    <w:rsid w:val="007774FC"/>
    <w:rsid w:val="007823E3"/>
    <w:rsid w:val="00787BE1"/>
    <w:rsid w:val="007903EB"/>
    <w:rsid w:val="00790E66"/>
    <w:rsid w:val="007916DC"/>
    <w:rsid w:val="007921D9"/>
    <w:rsid w:val="0079408F"/>
    <w:rsid w:val="00794D8A"/>
    <w:rsid w:val="00795151"/>
    <w:rsid w:val="00796615"/>
    <w:rsid w:val="007A39EA"/>
    <w:rsid w:val="007A73AC"/>
    <w:rsid w:val="007B1C60"/>
    <w:rsid w:val="007B37D3"/>
    <w:rsid w:val="007B4FF3"/>
    <w:rsid w:val="007B574C"/>
    <w:rsid w:val="007C42A7"/>
    <w:rsid w:val="007C6A4D"/>
    <w:rsid w:val="007C7A32"/>
    <w:rsid w:val="007D211F"/>
    <w:rsid w:val="007D3DF7"/>
    <w:rsid w:val="007E1C56"/>
    <w:rsid w:val="007E1D4C"/>
    <w:rsid w:val="007E399A"/>
    <w:rsid w:val="007E4074"/>
    <w:rsid w:val="007F22C8"/>
    <w:rsid w:val="007F5AD0"/>
    <w:rsid w:val="007F6126"/>
    <w:rsid w:val="007F62E0"/>
    <w:rsid w:val="007F7D94"/>
    <w:rsid w:val="007F7DDC"/>
    <w:rsid w:val="0080070A"/>
    <w:rsid w:val="00804683"/>
    <w:rsid w:val="00806AFD"/>
    <w:rsid w:val="008112C4"/>
    <w:rsid w:val="00814062"/>
    <w:rsid w:val="00814198"/>
    <w:rsid w:val="0082085E"/>
    <w:rsid w:val="00821120"/>
    <w:rsid w:val="00822314"/>
    <w:rsid w:val="00823ACB"/>
    <w:rsid w:val="00823EC0"/>
    <w:rsid w:val="0082455C"/>
    <w:rsid w:val="00826CFE"/>
    <w:rsid w:val="00830941"/>
    <w:rsid w:val="00832FD5"/>
    <w:rsid w:val="00835B5A"/>
    <w:rsid w:val="00842DE5"/>
    <w:rsid w:val="00842E21"/>
    <w:rsid w:val="00844253"/>
    <w:rsid w:val="00844FFB"/>
    <w:rsid w:val="008459BF"/>
    <w:rsid w:val="00845ED6"/>
    <w:rsid w:val="0085699B"/>
    <w:rsid w:val="008613FC"/>
    <w:rsid w:val="00862B60"/>
    <w:rsid w:val="0086325E"/>
    <w:rsid w:val="00863356"/>
    <w:rsid w:val="0086362C"/>
    <w:rsid w:val="0086369E"/>
    <w:rsid w:val="00864974"/>
    <w:rsid w:val="008653C2"/>
    <w:rsid w:val="00876A76"/>
    <w:rsid w:val="00876B85"/>
    <w:rsid w:val="00877951"/>
    <w:rsid w:val="00880A2E"/>
    <w:rsid w:val="00882CDE"/>
    <w:rsid w:val="008846F5"/>
    <w:rsid w:val="00886504"/>
    <w:rsid w:val="00887181"/>
    <w:rsid w:val="0088768C"/>
    <w:rsid w:val="008A0936"/>
    <w:rsid w:val="008A1ABC"/>
    <w:rsid w:val="008A3A8B"/>
    <w:rsid w:val="008C115E"/>
    <w:rsid w:val="008C2B9D"/>
    <w:rsid w:val="008C49F2"/>
    <w:rsid w:val="008D0C01"/>
    <w:rsid w:val="008D18B5"/>
    <w:rsid w:val="008D35A1"/>
    <w:rsid w:val="008D3739"/>
    <w:rsid w:val="008E0B9B"/>
    <w:rsid w:val="008E14E9"/>
    <w:rsid w:val="008E78FD"/>
    <w:rsid w:val="008F2052"/>
    <w:rsid w:val="008F4F65"/>
    <w:rsid w:val="008F680B"/>
    <w:rsid w:val="008F6A8F"/>
    <w:rsid w:val="00900463"/>
    <w:rsid w:val="00905C3B"/>
    <w:rsid w:val="00906399"/>
    <w:rsid w:val="00906F75"/>
    <w:rsid w:val="00907677"/>
    <w:rsid w:val="0090795B"/>
    <w:rsid w:val="00907A89"/>
    <w:rsid w:val="00912424"/>
    <w:rsid w:val="009145F1"/>
    <w:rsid w:val="00915594"/>
    <w:rsid w:val="00915CCC"/>
    <w:rsid w:val="00917D03"/>
    <w:rsid w:val="009225D2"/>
    <w:rsid w:val="00922D9E"/>
    <w:rsid w:val="00925A67"/>
    <w:rsid w:val="009265E3"/>
    <w:rsid w:val="00931312"/>
    <w:rsid w:val="00934634"/>
    <w:rsid w:val="00944CD9"/>
    <w:rsid w:val="009451EA"/>
    <w:rsid w:val="00954002"/>
    <w:rsid w:val="00954351"/>
    <w:rsid w:val="009558AE"/>
    <w:rsid w:val="00955D0A"/>
    <w:rsid w:val="00960976"/>
    <w:rsid w:val="00962718"/>
    <w:rsid w:val="00963691"/>
    <w:rsid w:val="00965715"/>
    <w:rsid w:val="0097036F"/>
    <w:rsid w:val="00970EB3"/>
    <w:rsid w:val="00973B8B"/>
    <w:rsid w:val="00976F56"/>
    <w:rsid w:val="00977B29"/>
    <w:rsid w:val="00980E69"/>
    <w:rsid w:val="00984CFE"/>
    <w:rsid w:val="00986A1B"/>
    <w:rsid w:val="009870EE"/>
    <w:rsid w:val="00990ACF"/>
    <w:rsid w:val="00991E30"/>
    <w:rsid w:val="00992469"/>
    <w:rsid w:val="00993676"/>
    <w:rsid w:val="00993D81"/>
    <w:rsid w:val="0099562A"/>
    <w:rsid w:val="009A2410"/>
    <w:rsid w:val="009A52AE"/>
    <w:rsid w:val="009B0185"/>
    <w:rsid w:val="009B2346"/>
    <w:rsid w:val="009B3F33"/>
    <w:rsid w:val="009B6D6C"/>
    <w:rsid w:val="009C00E2"/>
    <w:rsid w:val="009C3368"/>
    <w:rsid w:val="009C5004"/>
    <w:rsid w:val="009C71F6"/>
    <w:rsid w:val="009D13A6"/>
    <w:rsid w:val="009D19DA"/>
    <w:rsid w:val="009D259C"/>
    <w:rsid w:val="009D6F56"/>
    <w:rsid w:val="009E0F75"/>
    <w:rsid w:val="009E2DC3"/>
    <w:rsid w:val="009E3D26"/>
    <w:rsid w:val="009E6B88"/>
    <w:rsid w:val="009F56B2"/>
    <w:rsid w:val="00A007A9"/>
    <w:rsid w:val="00A01434"/>
    <w:rsid w:val="00A0462F"/>
    <w:rsid w:val="00A04B61"/>
    <w:rsid w:val="00A101E7"/>
    <w:rsid w:val="00A10864"/>
    <w:rsid w:val="00A1235C"/>
    <w:rsid w:val="00A12BDC"/>
    <w:rsid w:val="00A1413E"/>
    <w:rsid w:val="00A14739"/>
    <w:rsid w:val="00A16F7D"/>
    <w:rsid w:val="00A17D69"/>
    <w:rsid w:val="00A2058F"/>
    <w:rsid w:val="00A22C9A"/>
    <w:rsid w:val="00A22D6E"/>
    <w:rsid w:val="00A236BE"/>
    <w:rsid w:val="00A23D1B"/>
    <w:rsid w:val="00A275C4"/>
    <w:rsid w:val="00A27B91"/>
    <w:rsid w:val="00A33B98"/>
    <w:rsid w:val="00A420C2"/>
    <w:rsid w:val="00A42CB5"/>
    <w:rsid w:val="00A45120"/>
    <w:rsid w:val="00A474F0"/>
    <w:rsid w:val="00A5436D"/>
    <w:rsid w:val="00A61D4E"/>
    <w:rsid w:val="00A63BB3"/>
    <w:rsid w:val="00A6528A"/>
    <w:rsid w:val="00A6539F"/>
    <w:rsid w:val="00A66CC7"/>
    <w:rsid w:val="00A707E5"/>
    <w:rsid w:val="00A70AD3"/>
    <w:rsid w:val="00A7344E"/>
    <w:rsid w:val="00A83EA6"/>
    <w:rsid w:val="00A8434D"/>
    <w:rsid w:val="00A86349"/>
    <w:rsid w:val="00A865DA"/>
    <w:rsid w:val="00A86AE5"/>
    <w:rsid w:val="00A86E74"/>
    <w:rsid w:val="00A90FCB"/>
    <w:rsid w:val="00A9164C"/>
    <w:rsid w:val="00A93FEF"/>
    <w:rsid w:val="00A96B45"/>
    <w:rsid w:val="00AA0910"/>
    <w:rsid w:val="00AA2468"/>
    <w:rsid w:val="00AA5736"/>
    <w:rsid w:val="00AA7831"/>
    <w:rsid w:val="00AC0CF4"/>
    <w:rsid w:val="00AC48BE"/>
    <w:rsid w:val="00AD2AF3"/>
    <w:rsid w:val="00AD3567"/>
    <w:rsid w:val="00AD6309"/>
    <w:rsid w:val="00AD656D"/>
    <w:rsid w:val="00AE0B26"/>
    <w:rsid w:val="00AE15DD"/>
    <w:rsid w:val="00AE20B3"/>
    <w:rsid w:val="00AF30F8"/>
    <w:rsid w:val="00AF427E"/>
    <w:rsid w:val="00B0025E"/>
    <w:rsid w:val="00B02965"/>
    <w:rsid w:val="00B04C94"/>
    <w:rsid w:val="00B05301"/>
    <w:rsid w:val="00B053B6"/>
    <w:rsid w:val="00B1171C"/>
    <w:rsid w:val="00B13D00"/>
    <w:rsid w:val="00B14452"/>
    <w:rsid w:val="00B20F02"/>
    <w:rsid w:val="00B253E3"/>
    <w:rsid w:val="00B26E6C"/>
    <w:rsid w:val="00B26FB8"/>
    <w:rsid w:val="00B310EE"/>
    <w:rsid w:val="00B36836"/>
    <w:rsid w:val="00B3718B"/>
    <w:rsid w:val="00B3796E"/>
    <w:rsid w:val="00B415C2"/>
    <w:rsid w:val="00B417B9"/>
    <w:rsid w:val="00B44E9B"/>
    <w:rsid w:val="00B46A42"/>
    <w:rsid w:val="00B508D3"/>
    <w:rsid w:val="00B50FA0"/>
    <w:rsid w:val="00B60AC4"/>
    <w:rsid w:val="00B632FB"/>
    <w:rsid w:val="00B63D17"/>
    <w:rsid w:val="00B64FB5"/>
    <w:rsid w:val="00B654D7"/>
    <w:rsid w:val="00B6757D"/>
    <w:rsid w:val="00B67B72"/>
    <w:rsid w:val="00B7073B"/>
    <w:rsid w:val="00B70D88"/>
    <w:rsid w:val="00B70E54"/>
    <w:rsid w:val="00B758D7"/>
    <w:rsid w:val="00B77397"/>
    <w:rsid w:val="00B77983"/>
    <w:rsid w:val="00B822FB"/>
    <w:rsid w:val="00B83673"/>
    <w:rsid w:val="00B8612D"/>
    <w:rsid w:val="00B86554"/>
    <w:rsid w:val="00B900C2"/>
    <w:rsid w:val="00B97BFB"/>
    <w:rsid w:val="00BA0479"/>
    <w:rsid w:val="00BA2F1F"/>
    <w:rsid w:val="00BA4CA4"/>
    <w:rsid w:val="00BA6F4F"/>
    <w:rsid w:val="00BB1B64"/>
    <w:rsid w:val="00BB37A6"/>
    <w:rsid w:val="00BB4B1B"/>
    <w:rsid w:val="00BB5D89"/>
    <w:rsid w:val="00BB6C17"/>
    <w:rsid w:val="00BC080F"/>
    <w:rsid w:val="00BC104A"/>
    <w:rsid w:val="00BC325D"/>
    <w:rsid w:val="00BC3D13"/>
    <w:rsid w:val="00BD0367"/>
    <w:rsid w:val="00BD1028"/>
    <w:rsid w:val="00BD10CC"/>
    <w:rsid w:val="00BD199F"/>
    <w:rsid w:val="00BD2170"/>
    <w:rsid w:val="00BE1CA2"/>
    <w:rsid w:val="00BE5A0D"/>
    <w:rsid w:val="00BE70B8"/>
    <w:rsid w:val="00BF292D"/>
    <w:rsid w:val="00BF3C2D"/>
    <w:rsid w:val="00C016DC"/>
    <w:rsid w:val="00C06EC3"/>
    <w:rsid w:val="00C17C7E"/>
    <w:rsid w:val="00C21DC9"/>
    <w:rsid w:val="00C22E03"/>
    <w:rsid w:val="00C2533A"/>
    <w:rsid w:val="00C25C68"/>
    <w:rsid w:val="00C27169"/>
    <w:rsid w:val="00C3073B"/>
    <w:rsid w:val="00C31CB4"/>
    <w:rsid w:val="00C36C1B"/>
    <w:rsid w:val="00C40721"/>
    <w:rsid w:val="00C41F26"/>
    <w:rsid w:val="00C53DBD"/>
    <w:rsid w:val="00C60CEA"/>
    <w:rsid w:val="00C6152A"/>
    <w:rsid w:val="00C72CDE"/>
    <w:rsid w:val="00C74647"/>
    <w:rsid w:val="00C76FBD"/>
    <w:rsid w:val="00C82651"/>
    <w:rsid w:val="00C84B61"/>
    <w:rsid w:val="00C900AD"/>
    <w:rsid w:val="00C91848"/>
    <w:rsid w:val="00C94633"/>
    <w:rsid w:val="00C94FAE"/>
    <w:rsid w:val="00C95F95"/>
    <w:rsid w:val="00C96C08"/>
    <w:rsid w:val="00C9709D"/>
    <w:rsid w:val="00CA3559"/>
    <w:rsid w:val="00CA3962"/>
    <w:rsid w:val="00CB17DD"/>
    <w:rsid w:val="00CB3BD6"/>
    <w:rsid w:val="00CC300F"/>
    <w:rsid w:val="00CC609F"/>
    <w:rsid w:val="00CC7260"/>
    <w:rsid w:val="00CD1BE9"/>
    <w:rsid w:val="00CD52D1"/>
    <w:rsid w:val="00CD5B40"/>
    <w:rsid w:val="00CE577A"/>
    <w:rsid w:val="00CE7390"/>
    <w:rsid w:val="00CF253E"/>
    <w:rsid w:val="00CF5164"/>
    <w:rsid w:val="00D00471"/>
    <w:rsid w:val="00D0152B"/>
    <w:rsid w:val="00D04E9A"/>
    <w:rsid w:val="00D0515C"/>
    <w:rsid w:val="00D06930"/>
    <w:rsid w:val="00D1014A"/>
    <w:rsid w:val="00D13FD0"/>
    <w:rsid w:val="00D154FB"/>
    <w:rsid w:val="00D15B5B"/>
    <w:rsid w:val="00D20C56"/>
    <w:rsid w:val="00D21412"/>
    <w:rsid w:val="00D219C9"/>
    <w:rsid w:val="00D24CFD"/>
    <w:rsid w:val="00D27BC0"/>
    <w:rsid w:val="00D30201"/>
    <w:rsid w:val="00D33074"/>
    <w:rsid w:val="00D36E93"/>
    <w:rsid w:val="00D372D6"/>
    <w:rsid w:val="00D41AE0"/>
    <w:rsid w:val="00D464D4"/>
    <w:rsid w:val="00D46847"/>
    <w:rsid w:val="00D46A5D"/>
    <w:rsid w:val="00D532B5"/>
    <w:rsid w:val="00D53521"/>
    <w:rsid w:val="00D545C9"/>
    <w:rsid w:val="00D62A88"/>
    <w:rsid w:val="00D65E44"/>
    <w:rsid w:val="00D76503"/>
    <w:rsid w:val="00D76B58"/>
    <w:rsid w:val="00D80FF5"/>
    <w:rsid w:val="00D83BD2"/>
    <w:rsid w:val="00D87A8D"/>
    <w:rsid w:val="00D935D9"/>
    <w:rsid w:val="00DA27E9"/>
    <w:rsid w:val="00DA66B9"/>
    <w:rsid w:val="00DA7ADB"/>
    <w:rsid w:val="00DB29A1"/>
    <w:rsid w:val="00DB4B53"/>
    <w:rsid w:val="00DB5F67"/>
    <w:rsid w:val="00DB64E3"/>
    <w:rsid w:val="00DB71B5"/>
    <w:rsid w:val="00DC0919"/>
    <w:rsid w:val="00DC3CED"/>
    <w:rsid w:val="00DD1165"/>
    <w:rsid w:val="00DD1662"/>
    <w:rsid w:val="00DD2F67"/>
    <w:rsid w:val="00DD601F"/>
    <w:rsid w:val="00DD6AFF"/>
    <w:rsid w:val="00DE281B"/>
    <w:rsid w:val="00DE311A"/>
    <w:rsid w:val="00DE51CB"/>
    <w:rsid w:val="00DE6193"/>
    <w:rsid w:val="00DF0EE9"/>
    <w:rsid w:val="00DF1B34"/>
    <w:rsid w:val="00DF2EE1"/>
    <w:rsid w:val="00DF57B7"/>
    <w:rsid w:val="00DF7723"/>
    <w:rsid w:val="00E02016"/>
    <w:rsid w:val="00E02D7D"/>
    <w:rsid w:val="00E034EF"/>
    <w:rsid w:val="00E118A1"/>
    <w:rsid w:val="00E142A7"/>
    <w:rsid w:val="00E201ED"/>
    <w:rsid w:val="00E213BE"/>
    <w:rsid w:val="00E24FC6"/>
    <w:rsid w:val="00E25F45"/>
    <w:rsid w:val="00E26004"/>
    <w:rsid w:val="00E26F1E"/>
    <w:rsid w:val="00E31A82"/>
    <w:rsid w:val="00E31AEB"/>
    <w:rsid w:val="00E32C94"/>
    <w:rsid w:val="00E33865"/>
    <w:rsid w:val="00E365AC"/>
    <w:rsid w:val="00E37674"/>
    <w:rsid w:val="00E42F27"/>
    <w:rsid w:val="00E46188"/>
    <w:rsid w:val="00E625FE"/>
    <w:rsid w:val="00E70584"/>
    <w:rsid w:val="00E705F7"/>
    <w:rsid w:val="00E74047"/>
    <w:rsid w:val="00E74D26"/>
    <w:rsid w:val="00E807D8"/>
    <w:rsid w:val="00E83188"/>
    <w:rsid w:val="00E857BA"/>
    <w:rsid w:val="00E861F1"/>
    <w:rsid w:val="00E913B5"/>
    <w:rsid w:val="00E9359F"/>
    <w:rsid w:val="00E953F1"/>
    <w:rsid w:val="00EA3675"/>
    <w:rsid w:val="00EA4466"/>
    <w:rsid w:val="00EA59EA"/>
    <w:rsid w:val="00EA5A3F"/>
    <w:rsid w:val="00EA664C"/>
    <w:rsid w:val="00EA6929"/>
    <w:rsid w:val="00EB110B"/>
    <w:rsid w:val="00EB28BB"/>
    <w:rsid w:val="00EB2A2E"/>
    <w:rsid w:val="00EB49E5"/>
    <w:rsid w:val="00EB54DC"/>
    <w:rsid w:val="00EB69EF"/>
    <w:rsid w:val="00EC0902"/>
    <w:rsid w:val="00EC1173"/>
    <w:rsid w:val="00EC242C"/>
    <w:rsid w:val="00EC247F"/>
    <w:rsid w:val="00EC657D"/>
    <w:rsid w:val="00EC7350"/>
    <w:rsid w:val="00EE095B"/>
    <w:rsid w:val="00EE0A1D"/>
    <w:rsid w:val="00EE4152"/>
    <w:rsid w:val="00EE62AF"/>
    <w:rsid w:val="00EF0001"/>
    <w:rsid w:val="00EF0341"/>
    <w:rsid w:val="00EF1982"/>
    <w:rsid w:val="00EF23EE"/>
    <w:rsid w:val="00EF5470"/>
    <w:rsid w:val="00F0021D"/>
    <w:rsid w:val="00F03AA6"/>
    <w:rsid w:val="00F11219"/>
    <w:rsid w:val="00F114FE"/>
    <w:rsid w:val="00F13C87"/>
    <w:rsid w:val="00F14651"/>
    <w:rsid w:val="00F15CF3"/>
    <w:rsid w:val="00F20CD7"/>
    <w:rsid w:val="00F20FB8"/>
    <w:rsid w:val="00F2263C"/>
    <w:rsid w:val="00F22816"/>
    <w:rsid w:val="00F2324D"/>
    <w:rsid w:val="00F2510F"/>
    <w:rsid w:val="00F25CE1"/>
    <w:rsid w:val="00F26A47"/>
    <w:rsid w:val="00F43AA6"/>
    <w:rsid w:val="00F446B3"/>
    <w:rsid w:val="00F44C69"/>
    <w:rsid w:val="00F44D82"/>
    <w:rsid w:val="00F472B5"/>
    <w:rsid w:val="00F525E0"/>
    <w:rsid w:val="00F52C64"/>
    <w:rsid w:val="00F54C1B"/>
    <w:rsid w:val="00F566CD"/>
    <w:rsid w:val="00F62533"/>
    <w:rsid w:val="00F6313B"/>
    <w:rsid w:val="00F727D1"/>
    <w:rsid w:val="00F8033A"/>
    <w:rsid w:val="00F8089D"/>
    <w:rsid w:val="00F81C9D"/>
    <w:rsid w:val="00F84B0E"/>
    <w:rsid w:val="00F85593"/>
    <w:rsid w:val="00F90D6F"/>
    <w:rsid w:val="00F92823"/>
    <w:rsid w:val="00FA5175"/>
    <w:rsid w:val="00FA5CC1"/>
    <w:rsid w:val="00FA6178"/>
    <w:rsid w:val="00FA66AF"/>
    <w:rsid w:val="00FB1C9C"/>
    <w:rsid w:val="00FB2032"/>
    <w:rsid w:val="00FB24C3"/>
    <w:rsid w:val="00FB2995"/>
    <w:rsid w:val="00FB3A5C"/>
    <w:rsid w:val="00FB6D9E"/>
    <w:rsid w:val="00FB79E1"/>
    <w:rsid w:val="00FC0785"/>
    <w:rsid w:val="00FC2B20"/>
    <w:rsid w:val="00FC4144"/>
    <w:rsid w:val="00FC4716"/>
    <w:rsid w:val="00FC60E4"/>
    <w:rsid w:val="00FD04EC"/>
    <w:rsid w:val="00FD3960"/>
    <w:rsid w:val="00FD5500"/>
    <w:rsid w:val="00FD6C3F"/>
    <w:rsid w:val="00FD73A1"/>
    <w:rsid w:val="00FD7CE4"/>
    <w:rsid w:val="00FE241A"/>
    <w:rsid w:val="00FE48E5"/>
    <w:rsid w:val="00FF0B12"/>
    <w:rsid w:val="00FF1924"/>
    <w:rsid w:val="00FF21AE"/>
    <w:rsid w:val="00FF3761"/>
    <w:rsid w:val="00FF5BE6"/>
    <w:rsid w:val="1E80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453B0F2"/>
  <w15:docId w15:val="{1D51A164-3FEF-4AFE-AA27-2CB1E41D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E9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kern w:val="2"/>
      <w:szCs w:val="22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kern w:val="2"/>
      <w:szCs w:val="22"/>
    </w:rPr>
  </w:style>
  <w:style w:type="character" w:customStyle="1" w:styleId="ae">
    <w:name w:val="页眉 字符"/>
    <w:basedOn w:val="a0"/>
    <w:link w:val="ad"/>
    <w:uiPriority w:val="99"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paragraph" w:customStyle="1" w:styleId="af1">
    <w:name w:val="公式"/>
    <w:basedOn w:val="a7"/>
    <w:link w:val="af2"/>
    <w:qFormat/>
    <w:pPr>
      <w:keepNext/>
      <w:tabs>
        <w:tab w:val="center" w:pos="4156"/>
        <w:tab w:val="right" w:pos="10109"/>
      </w:tabs>
    </w:pPr>
  </w:style>
  <w:style w:type="paragraph" w:customStyle="1" w:styleId="1">
    <w:name w:val="公式1"/>
    <w:basedOn w:val="af1"/>
    <w:link w:val="10"/>
    <w:qFormat/>
    <w:rPr>
      <w:rFonts w:asciiTheme="minorHAnsi" w:eastAsiaTheme="minorEastAsia" w:hAnsiTheme="minorHAnsi" w:cstheme="minorBidi"/>
    </w:rPr>
  </w:style>
  <w:style w:type="character" w:customStyle="1" w:styleId="a8">
    <w:name w:val="题注 字符"/>
    <w:basedOn w:val="a0"/>
    <w:link w:val="a7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af2">
    <w:name w:val="公式 字符"/>
    <w:basedOn w:val="a8"/>
    <w:link w:val="af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公式1 字符"/>
    <w:basedOn w:val="af2"/>
    <w:link w:val="1"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styleId="af4">
    <w:name w:val="Hyperlink"/>
    <w:basedOn w:val="a0"/>
    <w:uiPriority w:val="99"/>
    <w:unhideWhenUsed/>
    <w:rsid w:val="002F02D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2F02D0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a"/>
    <w:link w:val="EndNoteCategoryHeading0"/>
    <w:rsid w:val="00B3796E"/>
    <w:pPr>
      <w:spacing w:before="120" w:after="120"/>
      <w:jc w:val="left"/>
    </w:pPr>
    <w:rPr>
      <w:b/>
      <w:noProof/>
    </w:rPr>
  </w:style>
  <w:style w:type="character" w:customStyle="1" w:styleId="EndNoteCategoryHeading0">
    <w:name w:val="EndNote Category Heading 字符"/>
    <w:basedOn w:val="a0"/>
    <w:link w:val="EndNoteCategoryHeading"/>
    <w:rsid w:val="00B3796E"/>
    <w:rPr>
      <w:b/>
      <w:noProof/>
      <w:kern w:val="2"/>
      <w:sz w:val="21"/>
      <w:szCs w:val="22"/>
    </w:rPr>
  </w:style>
  <w:style w:type="character" w:customStyle="1" w:styleId="2">
    <w:name w:val="未处理的提及2"/>
    <w:basedOn w:val="a0"/>
    <w:uiPriority w:val="99"/>
    <w:semiHidden/>
    <w:unhideWhenUsed/>
    <w:rsid w:val="008846F5"/>
    <w:rPr>
      <w:color w:val="808080"/>
      <w:shd w:val="clear" w:color="auto" w:fill="E6E6E6"/>
    </w:rPr>
  </w:style>
  <w:style w:type="paragraph" w:styleId="af5">
    <w:name w:val="Revision"/>
    <w:hidden/>
    <w:uiPriority w:val="99"/>
    <w:semiHidden/>
    <w:rsid w:val="00353B4C"/>
    <w:rPr>
      <w:kern w:val="2"/>
      <w:sz w:val="21"/>
      <w:szCs w:val="22"/>
    </w:rPr>
  </w:style>
  <w:style w:type="paragraph" w:customStyle="1" w:styleId="MDPI16affiliation">
    <w:name w:val="MDPI_1.6_affiliation"/>
    <w:basedOn w:val="a"/>
    <w:qFormat/>
    <w:rsid w:val="00A6539F"/>
    <w:pPr>
      <w:widowControl/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18"/>
      <w:lang w:eastAsia="de-DE" w:bidi="en-US"/>
    </w:rPr>
  </w:style>
  <w:style w:type="paragraph" w:styleId="af6">
    <w:name w:val="footnote text"/>
    <w:basedOn w:val="a"/>
    <w:link w:val="af7"/>
    <w:uiPriority w:val="99"/>
    <w:semiHidden/>
    <w:unhideWhenUsed/>
    <w:rsid w:val="00C3073B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C3073B"/>
    <w:rPr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C3073B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B029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i.org/10.1016/j.jaci.2003.08.03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16/j.compbiomed.2018.06.02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C97CCF-93F8-4C1D-9CFA-24C28ACB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5157</Words>
  <Characters>29399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晨阳</dc:creator>
  <cp:lastModifiedBy>晨阳 邓</cp:lastModifiedBy>
  <cp:revision>17</cp:revision>
  <dcterms:created xsi:type="dcterms:W3CDTF">2019-01-17T02:52:00Z</dcterms:created>
  <dcterms:modified xsi:type="dcterms:W3CDTF">2019-01-18T14:08:00Z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